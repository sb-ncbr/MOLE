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425" w:rsidRPr="009449C0" w:rsidRDefault="002E6425" w:rsidP="002E6425">
      <w:pPr>
        <w:shd w:val="clear" w:color="auto" w:fill="FFFFFF"/>
        <w:spacing w:before="150" w:after="150" w:line="240" w:lineRule="auto"/>
        <w:outlineLvl w:val="1"/>
        <w:rPr>
          <w:rFonts w:ascii="Arial" w:eastAsia="Times New Roman" w:hAnsi="Arial" w:cs="Arial"/>
          <w:b/>
          <w:bCs/>
          <w:color w:val="333333"/>
          <w:sz w:val="30"/>
          <w:szCs w:val="30"/>
          <w:lang w:val="en-US" w:eastAsia="cs-CZ"/>
          <w:rPrChange w:id="0" w:author="dave" w:date="2011-12-11T18:03:00Z">
            <w:rPr>
              <w:rFonts w:ascii="Arial" w:eastAsia="Times New Roman" w:hAnsi="Arial" w:cs="Arial"/>
              <w:b/>
              <w:bCs/>
              <w:color w:val="333333"/>
              <w:sz w:val="30"/>
              <w:szCs w:val="30"/>
              <w:lang w:eastAsia="cs-CZ"/>
            </w:rPr>
          </w:rPrChange>
        </w:rPr>
      </w:pPr>
      <w:r w:rsidRPr="009449C0">
        <w:rPr>
          <w:rFonts w:ascii="Arial" w:eastAsia="Times New Roman" w:hAnsi="Arial" w:cs="Arial"/>
          <w:b/>
          <w:bCs/>
          <w:color w:val="333333"/>
          <w:sz w:val="30"/>
          <w:szCs w:val="30"/>
          <w:lang w:val="en-US" w:eastAsia="cs-CZ"/>
          <w:rPrChange w:id="1" w:author="dave" w:date="2011-12-11T18:03:00Z">
            <w:rPr>
              <w:rFonts w:ascii="Arial" w:eastAsia="Times New Roman" w:hAnsi="Arial" w:cs="Arial"/>
              <w:b/>
              <w:bCs/>
              <w:color w:val="333333"/>
              <w:sz w:val="30"/>
              <w:szCs w:val="30"/>
              <w:lang w:eastAsia="cs-CZ"/>
            </w:rPr>
          </w:rPrChange>
        </w:rPr>
        <w:t>Method</w:t>
      </w:r>
      <w:ins w:id="2" w:author="dave" w:date="2011-12-11T18:59:00Z">
        <w:r w:rsidR="00031A9A">
          <w:rPr>
            <w:rFonts w:ascii="Arial" w:eastAsia="Times New Roman" w:hAnsi="Arial" w:cs="Arial"/>
            <w:b/>
            <w:bCs/>
            <w:color w:val="333333"/>
            <w:sz w:val="30"/>
            <w:szCs w:val="30"/>
            <w:lang w:val="en-US" w:eastAsia="cs-CZ"/>
          </w:rPr>
          <w:t>s</w:t>
        </w:r>
      </w:ins>
      <w:del w:id="3" w:author="dave" w:date="2011-12-11T18:59:00Z">
        <w:r w:rsidRPr="009449C0" w:rsidDel="00031A9A">
          <w:rPr>
            <w:rFonts w:ascii="Arial" w:eastAsia="Times New Roman" w:hAnsi="Arial" w:cs="Arial"/>
            <w:b/>
            <w:bCs/>
            <w:color w:val="333333"/>
            <w:sz w:val="30"/>
            <w:szCs w:val="30"/>
            <w:lang w:val="en-US" w:eastAsia="cs-CZ"/>
            <w:rPrChange w:id="4" w:author="dave" w:date="2011-12-11T18:03:00Z">
              <w:rPr>
                <w:rFonts w:ascii="Arial" w:eastAsia="Times New Roman" w:hAnsi="Arial" w:cs="Arial"/>
                <w:b/>
                <w:bCs/>
                <w:color w:val="333333"/>
                <w:sz w:val="30"/>
                <w:szCs w:val="30"/>
                <w:lang w:eastAsia="cs-CZ"/>
              </w:rPr>
            </w:rPrChange>
          </w:rPr>
          <w:delText xml:space="preserve"> explanation</w:delText>
        </w:r>
      </w:del>
    </w:p>
    <w:p w:rsidR="002E6425" w:rsidRPr="009449C0" w:rsidDel="00705A70" w:rsidRDefault="002E6425" w:rsidP="002E6425">
      <w:pPr>
        <w:shd w:val="clear" w:color="auto" w:fill="FFFFFF"/>
        <w:spacing w:after="150" w:line="240" w:lineRule="auto"/>
        <w:rPr>
          <w:del w:id="5" w:author="dave" w:date="2011-12-11T18:37:00Z"/>
          <w:rFonts w:ascii="Arial" w:eastAsia="Times New Roman" w:hAnsi="Arial" w:cs="Arial"/>
          <w:color w:val="333333"/>
          <w:sz w:val="20"/>
          <w:szCs w:val="20"/>
          <w:lang w:val="en-US" w:eastAsia="cs-CZ"/>
          <w:rPrChange w:id="6" w:author="dave" w:date="2011-12-11T18:03:00Z">
            <w:rPr>
              <w:del w:id="7" w:author="dave" w:date="2011-12-11T18:37:00Z"/>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8" w:author="dave" w:date="2011-12-11T18:03:00Z">
            <w:rPr>
              <w:rFonts w:ascii="Arial" w:eastAsia="Times New Roman" w:hAnsi="Arial" w:cs="Arial"/>
              <w:color w:val="333333"/>
              <w:sz w:val="20"/>
              <w:szCs w:val="20"/>
              <w:lang w:eastAsia="cs-CZ"/>
            </w:rPr>
          </w:rPrChange>
        </w:rPr>
        <w:t>In short,</w:t>
      </w:r>
      <w:ins w:id="9" w:author="dave" w:date="2011-12-11T17:54:00Z">
        <w:r w:rsidRPr="009449C0">
          <w:rPr>
            <w:rFonts w:ascii="Arial" w:eastAsia="Times New Roman" w:hAnsi="Arial" w:cs="Arial"/>
            <w:color w:val="333333"/>
            <w:sz w:val="20"/>
            <w:szCs w:val="20"/>
            <w:lang w:val="en-US" w:eastAsia="cs-CZ"/>
            <w:rPrChange w:id="10" w:author="dave" w:date="2011-12-11T18:03:00Z">
              <w:rPr>
                <w:rFonts w:ascii="Arial" w:eastAsia="Times New Roman" w:hAnsi="Arial" w:cs="Arial"/>
                <w:color w:val="333333"/>
                <w:sz w:val="20"/>
                <w:szCs w:val="20"/>
                <w:lang w:eastAsia="cs-CZ"/>
              </w:rPr>
            </w:rPrChange>
          </w:rPr>
          <w:t xml:space="preserve"> a</w:t>
        </w:r>
      </w:ins>
      <w:r w:rsidRPr="009449C0">
        <w:rPr>
          <w:rFonts w:ascii="Arial" w:eastAsia="Times New Roman" w:hAnsi="Arial" w:cs="Arial"/>
          <w:color w:val="333333"/>
          <w:sz w:val="20"/>
          <w:szCs w:val="20"/>
          <w:lang w:val="en-US" w:eastAsia="cs-CZ"/>
          <w:rPrChange w:id="11" w:author="dave" w:date="2011-12-11T18:03:00Z">
            <w:rPr>
              <w:rFonts w:ascii="Arial" w:eastAsia="Times New Roman" w:hAnsi="Arial" w:cs="Arial"/>
              <w:color w:val="333333"/>
              <w:sz w:val="20"/>
              <w:szCs w:val="20"/>
              <w:lang w:eastAsia="cs-CZ"/>
            </w:rPr>
          </w:rPrChange>
        </w:rPr>
        <w:t xml:space="preserve"> tunnel is a path between a point inside the macromolecular structure </w:t>
      </w:r>
      <w:del w:id="12" w:author="dave" w:date="2011-12-11T17:54:00Z">
        <w:r w:rsidRPr="009449C0" w:rsidDel="002E6425">
          <w:rPr>
            <w:rFonts w:ascii="Arial" w:eastAsia="Times New Roman" w:hAnsi="Arial" w:cs="Arial"/>
            <w:color w:val="333333"/>
            <w:sz w:val="20"/>
            <w:szCs w:val="20"/>
            <w:lang w:val="en-US" w:eastAsia="cs-CZ"/>
            <w:rPrChange w:id="13" w:author="dave" w:date="2011-12-11T18:03:00Z">
              <w:rPr>
                <w:rFonts w:ascii="Arial" w:eastAsia="Times New Roman" w:hAnsi="Arial" w:cs="Arial"/>
                <w:color w:val="333333"/>
                <w:sz w:val="20"/>
                <w:szCs w:val="20"/>
                <w:lang w:eastAsia="cs-CZ"/>
              </w:rPr>
            </w:rPrChange>
          </w:rPr>
          <w:delText xml:space="preserve">to </w:delText>
        </w:r>
      </w:del>
      <w:ins w:id="14" w:author="dave" w:date="2011-12-11T17:54:00Z">
        <w:r w:rsidRPr="009449C0">
          <w:rPr>
            <w:rFonts w:ascii="Arial" w:eastAsia="Times New Roman" w:hAnsi="Arial" w:cs="Arial"/>
            <w:color w:val="333333"/>
            <w:sz w:val="20"/>
            <w:szCs w:val="20"/>
            <w:lang w:val="en-US" w:eastAsia="cs-CZ"/>
            <w:rPrChange w:id="15" w:author="dave" w:date="2011-12-11T18:03:00Z">
              <w:rPr>
                <w:rFonts w:ascii="Arial" w:eastAsia="Times New Roman" w:hAnsi="Arial" w:cs="Arial"/>
                <w:color w:val="333333"/>
                <w:sz w:val="20"/>
                <w:szCs w:val="20"/>
                <w:lang w:eastAsia="cs-CZ"/>
              </w:rPr>
            </w:rPrChange>
          </w:rPr>
          <w:t>and</w:t>
        </w:r>
        <w:r w:rsidRPr="009449C0">
          <w:rPr>
            <w:rFonts w:ascii="Arial" w:eastAsia="Times New Roman" w:hAnsi="Arial" w:cs="Arial"/>
            <w:color w:val="333333"/>
            <w:sz w:val="20"/>
            <w:szCs w:val="20"/>
            <w:lang w:val="en-US" w:eastAsia="cs-CZ"/>
            <w:rPrChange w:id="16" w:author="dave" w:date="2011-12-11T18:03:00Z">
              <w:rPr>
                <w:rFonts w:ascii="Arial" w:eastAsia="Times New Roman" w:hAnsi="Arial" w:cs="Arial"/>
                <w:color w:val="333333"/>
                <w:sz w:val="20"/>
                <w:szCs w:val="20"/>
                <w:lang w:eastAsia="cs-CZ"/>
              </w:rPr>
            </w:rPrChange>
          </w:rPr>
          <w:t xml:space="preserve"> </w:t>
        </w:r>
      </w:ins>
      <w:r w:rsidRPr="009449C0">
        <w:rPr>
          <w:rFonts w:ascii="Arial" w:eastAsia="Times New Roman" w:hAnsi="Arial" w:cs="Arial"/>
          <w:color w:val="333333"/>
          <w:sz w:val="20"/>
          <w:szCs w:val="20"/>
          <w:lang w:val="en-US" w:eastAsia="cs-CZ"/>
          <w:rPrChange w:id="17" w:author="dave" w:date="2011-12-11T18:03:00Z">
            <w:rPr>
              <w:rFonts w:ascii="Arial" w:eastAsia="Times New Roman" w:hAnsi="Arial" w:cs="Arial"/>
              <w:color w:val="333333"/>
              <w:sz w:val="20"/>
              <w:szCs w:val="20"/>
              <w:lang w:eastAsia="cs-CZ"/>
            </w:rPr>
          </w:rPrChange>
        </w:rPr>
        <w:t xml:space="preserve">its boundary. </w:t>
      </w:r>
      <w:ins w:id="18" w:author="dave" w:date="2011-12-11T18:37:00Z">
        <w:r w:rsidR="00705A70">
          <w:rPr>
            <w:rFonts w:ascii="Arial" w:eastAsia="Times New Roman" w:hAnsi="Arial" w:cs="Arial"/>
            <w:color w:val="333333"/>
            <w:sz w:val="20"/>
            <w:szCs w:val="20"/>
            <w:lang w:val="en-US" w:eastAsia="cs-CZ"/>
          </w:rPr>
          <w:t>A</w:t>
        </w:r>
      </w:ins>
      <w:ins w:id="19" w:author="dave" w:date="2011-12-11T18:36:00Z">
        <w:r w:rsidR="00705A70">
          <w:rPr>
            <w:rFonts w:ascii="Arial" w:eastAsia="Times New Roman" w:hAnsi="Arial" w:cs="Arial"/>
            <w:color w:val="333333"/>
            <w:sz w:val="20"/>
            <w:szCs w:val="20"/>
            <w:lang w:val="en-US" w:eastAsia="cs-CZ"/>
          </w:rPr>
          <w:t xml:space="preserve"> tunnel is formed by its centerline and profile that specifies the tunnel radius in each of the centerline points.</w:t>
        </w:r>
      </w:ins>
      <w:ins w:id="20" w:author="dave" w:date="2011-12-11T18:37:00Z">
        <w:r w:rsidR="00705A70" w:rsidRPr="00705A70" w:rsidDel="00705A70">
          <w:rPr>
            <w:rFonts w:ascii="Arial" w:eastAsia="Times New Roman" w:hAnsi="Arial" w:cs="Arial"/>
            <w:color w:val="333333"/>
            <w:sz w:val="20"/>
            <w:szCs w:val="20"/>
            <w:lang w:val="en-US" w:eastAsia="cs-CZ"/>
          </w:rPr>
          <w:t xml:space="preserve"> </w:t>
        </w:r>
      </w:ins>
      <w:del w:id="21" w:author="dave" w:date="2011-12-11T18:37:00Z">
        <w:r w:rsidRPr="009449C0" w:rsidDel="00705A70">
          <w:rPr>
            <w:rFonts w:ascii="Arial" w:eastAsia="Times New Roman" w:hAnsi="Arial" w:cs="Arial"/>
            <w:color w:val="333333"/>
            <w:sz w:val="20"/>
            <w:szCs w:val="20"/>
            <w:lang w:val="en-US" w:eastAsia="cs-CZ"/>
            <w:rPrChange w:id="22" w:author="dave" w:date="2011-12-11T18:03:00Z">
              <w:rPr>
                <w:rFonts w:ascii="Arial" w:eastAsia="Times New Roman" w:hAnsi="Arial" w:cs="Arial"/>
                <w:color w:val="333333"/>
                <w:sz w:val="20"/>
                <w:szCs w:val="20"/>
                <w:lang w:eastAsia="cs-CZ"/>
              </w:rPr>
            </w:rPrChange>
          </w:rPr>
          <w:delText>To each point of the tunnel its radius is assigned.</w:delText>
        </w:r>
      </w:del>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23"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24" w:author="dave" w:date="2011-12-11T18:03:00Z">
            <w:rPr>
              <w:rFonts w:ascii="Arial" w:eastAsia="Times New Roman" w:hAnsi="Arial" w:cs="Arial"/>
              <w:color w:val="333333"/>
              <w:sz w:val="20"/>
              <w:szCs w:val="20"/>
              <w:lang w:eastAsia="cs-CZ"/>
            </w:rPr>
          </w:rPrChange>
        </w:rPr>
        <w:t>In essence, to find a tunnel th</w:t>
      </w:r>
      <w:bookmarkStart w:id="25" w:name="_GoBack"/>
      <w:bookmarkEnd w:id="25"/>
      <w:r w:rsidRPr="009449C0">
        <w:rPr>
          <w:rFonts w:ascii="Arial" w:eastAsia="Times New Roman" w:hAnsi="Arial" w:cs="Arial"/>
          <w:color w:val="333333"/>
          <w:sz w:val="20"/>
          <w:szCs w:val="20"/>
          <w:lang w:val="en-US" w:eastAsia="cs-CZ"/>
          <w:rPrChange w:id="26" w:author="dave" w:date="2011-12-11T18:03:00Z">
            <w:rPr>
              <w:rFonts w:ascii="Arial" w:eastAsia="Times New Roman" w:hAnsi="Arial" w:cs="Arial"/>
              <w:color w:val="333333"/>
              <w:sz w:val="20"/>
              <w:szCs w:val="20"/>
              <w:lang w:eastAsia="cs-CZ"/>
            </w:rPr>
          </w:rPrChange>
        </w:rPr>
        <w:t>e </w:t>
      </w:r>
      <w:r w:rsidRPr="009449C0">
        <w:rPr>
          <w:rFonts w:ascii="Arial" w:eastAsia="Times New Roman" w:hAnsi="Arial" w:cs="Arial"/>
          <w:color w:val="333333"/>
          <w:sz w:val="20"/>
          <w:szCs w:val="20"/>
          <w:lang w:val="en-US" w:eastAsia="cs-CZ"/>
          <w:rPrChange w:id="27" w:author="dave" w:date="2011-12-11T18:03:00Z">
            <w:rPr>
              <w:rFonts w:ascii="Arial" w:eastAsia="Times New Roman" w:hAnsi="Arial" w:cs="Arial"/>
              <w:color w:val="333333"/>
              <w:sz w:val="20"/>
              <w:szCs w:val="20"/>
              <w:lang w:eastAsia="cs-CZ"/>
            </w:rPr>
          </w:rPrChange>
        </w:rPr>
        <w:fldChar w:fldCharType="begin"/>
      </w:r>
      <w:r w:rsidRPr="009449C0">
        <w:rPr>
          <w:rFonts w:ascii="Arial" w:eastAsia="Times New Roman" w:hAnsi="Arial" w:cs="Arial"/>
          <w:color w:val="333333"/>
          <w:sz w:val="20"/>
          <w:szCs w:val="20"/>
          <w:lang w:val="en-US" w:eastAsia="cs-CZ"/>
          <w:rPrChange w:id="28" w:author="dave" w:date="2011-12-11T18:03:00Z">
            <w:rPr>
              <w:rFonts w:ascii="Arial" w:eastAsia="Times New Roman" w:hAnsi="Arial" w:cs="Arial"/>
              <w:color w:val="333333"/>
              <w:sz w:val="20"/>
              <w:szCs w:val="20"/>
              <w:lang w:eastAsia="cs-CZ"/>
            </w:rPr>
          </w:rPrChange>
        </w:rPr>
        <w:instrText xml:space="preserve"> HYPERLINK "http://mole.upol.cz/about/" </w:instrText>
      </w:r>
      <w:r w:rsidRPr="009449C0">
        <w:rPr>
          <w:rFonts w:ascii="Arial" w:eastAsia="Times New Roman" w:hAnsi="Arial" w:cs="Arial"/>
          <w:color w:val="333333"/>
          <w:sz w:val="20"/>
          <w:szCs w:val="20"/>
          <w:lang w:val="en-US" w:eastAsia="cs-CZ"/>
          <w:rPrChange w:id="29" w:author="dave" w:date="2011-12-11T18:03:00Z">
            <w:rPr>
              <w:rFonts w:ascii="Arial" w:eastAsia="Times New Roman" w:hAnsi="Arial" w:cs="Arial"/>
              <w:color w:val="333333"/>
              <w:sz w:val="20"/>
              <w:szCs w:val="20"/>
              <w:lang w:eastAsia="cs-CZ"/>
            </w:rPr>
          </w:rPrChange>
        </w:rPr>
        <w:fldChar w:fldCharType="separate"/>
      </w:r>
      <w:r w:rsidRPr="009449C0">
        <w:rPr>
          <w:rFonts w:ascii="Arial" w:eastAsia="Times New Roman" w:hAnsi="Arial" w:cs="Arial"/>
          <w:color w:val="0055FF"/>
          <w:sz w:val="20"/>
          <w:szCs w:val="20"/>
          <w:u w:val="single"/>
          <w:bdr w:val="none" w:sz="0" w:space="0" w:color="auto" w:frame="1"/>
          <w:lang w:val="en-US" w:eastAsia="cs-CZ"/>
          <w:rPrChange w:id="30" w:author="dave" w:date="2011-12-11T18:03:00Z">
            <w:rPr>
              <w:rFonts w:ascii="Arial" w:eastAsia="Times New Roman" w:hAnsi="Arial" w:cs="Arial"/>
              <w:color w:val="0055FF"/>
              <w:sz w:val="20"/>
              <w:szCs w:val="20"/>
              <w:u w:val="single"/>
              <w:bdr w:val="none" w:sz="0" w:space="0" w:color="auto" w:frame="1"/>
              <w:lang w:eastAsia="cs-CZ"/>
            </w:rPr>
          </w:rPrChange>
        </w:rPr>
        <w:t>previous version of MOLE</w:t>
      </w:r>
      <w:r w:rsidRPr="009449C0">
        <w:rPr>
          <w:rFonts w:ascii="Arial" w:eastAsia="Times New Roman" w:hAnsi="Arial" w:cs="Arial"/>
          <w:color w:val="333333"/>
          <w:sz w:val="20"/>
          <w:szCs w:val="20"/>
          <w:lang w:val="en-US" w:eastAsia="cs-CZ"/>
          <w:rPrChange w:id="31" w:author="dave" w:date="2011-12-11T18:03:00Z">
            <w:rPr>
              <w:rFonts w:ascii="Arial" w:eastAsia="Times New Roman" w:hAnsi="Arial" w:cs="Arial"/>
              <w:color w:val="333333"/>
              <w:sz w:val="20"/>
              <w:szCs w:val="20"/>
              <w:lang w:eastAsia="cs-CZ"/>
            </w:rPr>
          </w:rPrChange>
        </w:rPr>
        <w:fldChar w:fldCharType="end"/>
      </w:r>
      <w:r w:rsidRPr="009449C0">
        <w:rPr>
          <w:rFonts w:ascii="Arial" w:eastAsia="Times New Roman" w:hAnsi="Arial" w:cs="Arial"/>
          <w:color w:val="333333"/>
          <w:sz w:val="20"/>
          <w:szCs w:val="20"/>
          <w:lang w:val="en-US" w:eastAsia="cs-CZ"/>
          <w:rPrChange w:id="32" w:author="dave" w:date="2011-12-11T18:03:00Z">
            <w:rPr>
              <w:rFonts w:ascii="Arial" w:eastAsia="Times New Roman" w:hAnsi="Arial" w:cs="Arial"/>
              <w:color w:val="333333"/>
              <w:sz w:val="20"/>
              <w:szCs w:val="20"/>
              <w:lang w:eastAsia="cs-CZ"/>
            </w:rPr>
          </w:rPrChange>
        </w:rPr>
        <w:t xml:space="preserve"> required the user to specify a starting point and from this point, the </w:t>
      </w:r>
      <w:del w:id="33" w:author="dave" w:date="2011-12-11T18:42:00Z">
        <w:r w:rsidRPr="009449C0" w:rsidDel="00705A70">
          <w:rPr>
            <w:rFonts w:ascii="Arial" w:eastAsia="Times New Roman" w:hAnsi="Arial" w:cs="Arial"/>
            <w:color w:val="333333"/>
            <w:sz w:val="20"/>
            <w:szCs w:val="20"/>
            <w:lang w:val="en-US" w:eastAsia="cs-CZ"/>
            <w:rPrChange w:id="34" w:author="dave" w:date="2011-12-11T18:03:00Z">
              <w:rPr>
                <w:rFonts w:ascii="Arial" w:eastAsia="Times New Roman" w:hAnsi="Arial" w:cs="Arial"/>
                <w:color w:val="333333"/>
                <w:sz w:val="20"/>
                <w:szCs w:val="20"/>
                <w:lang w:eastAsia="cs-CZ"/>
              </w:rPr>
            </w:rPrChange>
          </w:rPr>
          <w:delText xml:space="preserve">Voronoi diagram </w:delText>
        </w:r>
      </w:del>
      <w:ins w:id="35" w:author="dave" w:date="2011-12-11T18:42:00Z">
        <w:r w:rsidR="00705A70">
          <w:rPr>
            <w:rFonts w:ascii="Arial" w:eastAsia="Times New Roman" w:hAnsi="Arial" w:cs="Arial"/>
            <w:color w:val="333333"/>
            <w:sz w:val="20"/>
            <w:szCs w:val="20"/>
            <w:lang w:val="en-US" w:eastAsia="cs-CZ"/>
          </w:rPr>
          <w:t xml:space="preserve">graph formed by the dual of the Delaunay triangulation (the </w:t>
        </w:r>
        <w:proofErr w:type="spellStart"/>
        <w:r w:rsidR="00705A70">
          <w:rPr>
            <w:rFonts w:ascii="Arial" w:eastAsia="Times New Roman" w:hAnsi="Arial" w:cs="Arial"/>
            <w:color w:val="333333"/>
            <w:sz w:val="20"/>
            <w:szCs w:val="20"/>
            <w:lang w:val="en-US" w:eastAsia="cs-CZ"/>
          </w:rPr>
          <w:t>Voronoi</w:t>
        </w:r>
        <w:proofErr w:type="spellEnd"/>
        <w:r w:rsidR="00705A70">
          <w:rPr>
            <w:rFonts w:ascii="Arial" w:eastAsia="Times New Roman" w:hAnsi="Arial" w:cs="Arial"/>
            <w:color w:val="333333"/>
            <w:sz w:val="20"/>
            <w:szCs w:val="20"/>
            <w:lang w:val="en-US" w:eastAsia="cs-CZ"/>
          </w:rPr>
          <w:t xml:space="preserve"> diagram, see below) </w:t>
        </w:r>
      </w:ins>
      <w:r w:rsidRPr="009449C0">
        <w:rPr>
          <w:rFonts w:ascii="Arial" w:eastAsia="Times New Roman" w:hAnsi="Arial" w:cs="Arial"/>
          <w:color w:val="333333"/>
          <w:sz w:val="20"/>
          <w:szCs w:val="20"/>
          <w:lang w:val="en-US" w:eastAsia="cs-CZ"/>
          <w:rPrChange w:id="36" w:author="dave" w:date="2011-12-11T18:03:00Z">
            <w:rPr>
              <w:rFonts w:ascii="Arial" w:eastAsia="Times New Roman" w:hAnsi="Arial" w:cs="Arial"/>
              <w:color w:val="333333"/>
              <w:sz w:val="20"/>
              <w:szCs w:val="20"/>
              <w:lang w:eastAsia="cs-CZ"/>
            </w:rPr>
          </w:rPrChange>
        </w:rPr>
        <w:t>got traversed in a depth first manner (paths with the lower cost were visited first). Each time a boundary vertex was reached, a tunnel got reported.</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37"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38" w:author="dave" w:date="2011-12-11T18:03:00Z">
            <w:rPr>
              <w:rFonts w:ascii="Arial" w:eastAsia="Times New Roman" w:hAnsi="Arial" w:cs="Arial"/>
              <w:color w:val="333333"/>
              <w:sz w:val="20"/>
              <w:szCs w:val="20"/>
              <w:lang w:eastAsia="cs-CZ"/>
            </w:rPr>
          </w:rPrChange>
        </w:rPr>
        <w:t xml:space="preserve">There are numerous problems with this approach. For example, when the first tunnel got reported, the next one was very similar to the first one (and therefore provided no useful additional information) because the path "branched" near the end point of the first tunnel. Another issue was caused by small "ridges" that were formed by vertices near the boundary of the diagram. As a result, a large part of the tunnel was </w:t>
      </w:r>
      <w:ins w:id="39" w:author="dave" w:date="2011-12-11T18:41:00Z">
        <w:r w:rsidR="00705A70">
          <w:rPr>
            <w:rFonts w:ascii="Arial" w:eastAsia="Times New Roman" w:hAnsi="Arial" w:cs="Arial"/>
            <w:color w:val="333333"/>
            <w:sz w:val="20"/>
            <w:szCs w:val="20"/>
            <w:lang w:val="en-US" w:eastAsia="cs-CZ"/>
          </w:rPr>
          <w:t xml:space="preserve">often </w:t>
        </w:r>
      </w:ins>
      <w:r w:rsidRPr="009449C0">
        <w:rPr>
          <w:rFonts w:ascii="Arial" w:eastAsia="Times New Roman" w:hAnsi="Arial" w:cs="Arial"/>
          <w:color w:val="333333"/>
          <w:sz w:val="20"/>
          <w:szCs w:val="20"/>
          <w:lang w:val="en-US" w:eastAsia="cs-CZ"/>
          <w:rPrChange w:id="40" w:author="dave" w:date="2011-12-11T18:03:00Z">
            <w:rPr>
              <w:rFonts w:ascii="Arial" w:eastAsia="Times New Roman" w:hAnsi="Arial" w:cs="Arial"/>
              <w:color w:val="333333"/>
              <w:sz w:val="20"/>
              <w:szCs w:val="20"/>
              <w:lang w:eastAsia="cs-CZ"/>
            </w:rPr>
          </w:rPrChange>
        </w:rPr>
        <w:t xml:space="preserve">"going along" the surface of the protein and therefore didn't provide </w:t>
      </w:r>
      <w:del w:id="41" w:author="dave" w:date="2011-12-11T18:41:00Z">
        <w:r w:rsidRPr="009449C0" w:rsidDel="00705A70">
          <w:rPr>
            <w:rFonts w:ascii="Arial" w:eastAsia="Times New Roman" w:hAnsi="Arial" w:cs="Arial"/>
            <w:color w:val="333333"/>
            <w:sz w:val="20"/>
            <w:szCs w:val="20"/>
            <w:lang w:val="en-US" w:eastAsia="cs-CZ"/>
            <w:rPrChange w:id="42" w:author="dave" w:date="2011-12-11T18:03:00Z">
              <w:rPr>
                <w:rFonts w:ascii="Arial" w:eastAsia="Times New Roman" w:hAnsi="Arial" w:cs="Arial"/>
                <w:color w:val="333333"/>
                <w:sz w:val="20"/>
                <w:szCs w:val="20"/>
                <w:lang w:eastAsia="cs-CZ"/>
              </w:rPr>
            </w:rPrChange>
          </w:rPr>
          <w:delText xml:space="preserve">a </w:delText>
        </w:r>
      </w:del>
      <w:r w:rsidRPr="009449C0">
        <w:rPr>
          <w:rFonts w:ascii="Arial" w:eastAsia="Times New Roman" w:hAnsi="Arial" w:cs="Arial"/>
          <w:color w:val="333333"/>
          <w:sz w:val="20"/>
          <w:szCs w:val="20"/>
          <w:lang w:val="en-US" w:eastAsia="cs-CZ"/>
          <w:rPrChange w:id="43" w:author="dave" w:date="2011-12-11T18:03:00Z">
            <w:rPr>
              <w:rFonts w:ascii="Arial" w:eastAsia="Times New Roman" w:hAnsi="Arial" w:cs="Arial"/>
              <w:color w:val="333333"/>
              <w:sz w:val="20"/>
              <w:szCs w:val="20"/>
              <w:lang w:eastAsia="cs-CZ"/>
            </w:rPr>
          </w:rPrChange>
        </w:rPr>
        <w:t>very relevant information about the structure of the tunnel. It was also very di</w:t>
      </w:r>
      <w:ins w:id="44" w:author="dave" w:date="2011-12-11T17:56:00Z">
        <w:r w:rsidRPr="009449C0">
          <w:rPr>
            <w:rFonts w:ascii="Arial" w:eastAsia="Times New Roman" w:hAnsi="Arial" w:cs="Arial"/>
            <w:color w:val="333333"/>
            <w:sz w:val="20"/>
            <w:szCs w:val="20"/>
            <w:lang w:val="en-US" w:eastAsia="cs-CZ"/>
            <w:rPrChange w:id="45" w:author="dave" w:date="2011-12-11T18:03:00Z">
              <w:rPr>
                <w:rFonts w:ascii="Arial" w:eastAsia="Times New Roman" w:hAnsi="Arial" w:cs="Arial"/>
                <w:color w:val="333333"/>
                <w:sz w:val="20"/>
                <w:szCs w:val="20"/>
                <w:lang w:eastAsia="cs-CZ"/>
              </w:rPr>
            </w:rPrChange>
          </w:rPr>
          <w:t>ffi</w:t>
        </w:r>
      </w:ins>
      <w:r w:rsidRPr="009449C0">
        <w:rPr>
          <w:rFonts w:ascii="Arial" w:eastAsia="Times New Roman" w:hAnsi="Arial" w:cs="Arial"/>
          <w:color w:val="333333"/>
          <w:sz w:val="20"/>
          <w:szCs w:val="20"/>
          <w:lang w:val="en-US" w:eastAsia="cs-CZ"/>
          <w:rPrChange w:id="46" w:author="dave" w:date="2011-12-11T18:03:00Z">
            <w:rPr>
              <w:rFonts w:ascii="Arial" w:eastAsia="Times New Roman" w:hAnsi="Arial" w:cs="Arial"/>
              <w:color w:val="333333"/>
              <w:sz w:val="20"/>
              <w:szCs w:val="20"/>
              <w:lang w:eastAsia="cs-CZ"/>
            </w:rPr>
          </w:rPrChange>
        </w:rPr>
        <w:t>cult to identify interesting starting points of the tunnels, unless prior knowledge.</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47"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48" w:author="dave" w:date="2011-12-11T18:03:00Z">
            <w:rPr>
              <w:rFonts w:ascii="Arial" w:eastAsia="Times New Roman" w:hAnsi="Arial" w:cs="Arial"/>
              <w:color w:val="333333"/>
              <w:sz w:val="20"/>
              <w:szCs w:val="20"/>
              <w:lang w:eastAsia="cs-CZ"/>
            </w:rPr>
          </w:rPrChange>
        </w:rPr>
        <w:t xml:space="preserve">The current version of the Mole 2 algorithm addresses these </w:t>
      </w:r>
      <w:del w:id="49" w:author="dave" w:date="2011-12-11T18:41:00Z">
        <w:r w:rsidRPr="009449C0" w:rsidDel="00705A70">
          <w:rPr>
            <w:rFonts w:ascii="Arial" w:eastAsia="Times New Roman" w:hAnsi="Arial" w:cs="Arial"/>
            <w:color w:val="333333"/>
            <w:sz w:val="20"/>
            <w:szCs w:val="20"/>
            <w:lang w:val="en-US" w:eastAsia="cs-CZ"/>
            <w:rPrChange w:id="50" w:author="dave" w:date="2011-12-11T18:03:00Z">
              <w:rPr>
                <w:rFonts w:ascii="Arial" w:eastAsia="Times New Roman" w:hAnsi="Arial" w:cs="Arial"/>
                <w:color w:val="333333"/>
                <w:sz w:val="20"/>
                <w:szCs w:val="20"/>
                <w:lang w:eastAsia="cs-CZ"/>
              </w:rPr>
            </w:rPrChange>
          </w:rPr>
          <w:delText xml:space="preserve">problems </w:delText>
        </w:r>
      </w:del>
      <w:r w:rsidRPr="009449C0">
        <w:rPr>
          <w:rFonts w:ascii="Arial" w:eastAsia="Times New Roman" w:hAnsi="Arial" w:cs="Arial"/>
          <w:color w:val="333333"/>
          <w:sz w:val="20"/>
          <w:szCs w:val="20"/>
          <w:lang w:val="en-US" w:eastAsia="cs-CZ"/>
          <w:rPrChange w:id="51" w:author="dave" w:date="2011-12-11T18:03:00Z">
            <w:rPr>
              <w:rFonts w:ascii="Arial" w:eastAsia="Times New Roman" w:hAnsi="Arial" w:cs="Arial"/>
              <w:color w:val="333333"/>
              <w:sz w:val="20"/>
              <w:szCs w:val="20"/>
              <w:lang w:eastAsia="cs-CZ"/>
            </w:rPr>
          </w:rPrChange>
        </w:rPr>
        <w:t xml:space="preserve">issues by preprocessing the </w:t>
      </w:r>
      <w:proofErr w:type="spellStart"/>
      <w:r w:rsidRPr="009449C0">
        <w:rPr>
          <w:rFonts w:ascii="Arial" w:eastAsia="Times New Roman" w:hAnsi="Arial" w:cs="Arial"/>
          <w:color w:val="333333"/>
          <w:sz w:val="20"/>
          <w:szCs w:val="20"/>
          <w:lang w:val="en-US" w:eastAsia="cs-CZ"/>
          <w:rPrChange w:id="52" w:author="dave" w:date="2011-12-11T18:03:00Z">
            <w:rPr>
              <w:rFonts w:ascii="Arial" w:eastAsia="Times New Roman" w:hAnsi="Arial" w:cs="Arial"/>
              <w:color w:val="333333"/>
              <w:sz w:val="20"/>
              <w:szCs w:val="20"/>
              <w:lang w:eastAsia="cs-CZ"/>
            </w:rPr>
          </w:rPrChange>
        </w:rPr>
        <w:t>Voronoi</w:t>
      </w:r>
      <w:proofErr w:type="spellEnd"/>
      <w:r w:rsidRPr="009449C0">
        <w:rPr>
          <w:rFonts w:ascii="Arial" w:eastAsia="Times New Roman" w:hAnsi="Arial" w:cs="Arial"/>
          <w:color w:val="333333"/>
          <w:sz w:val="20"/>
          <w:szCs w:val="20"/>
          <w:lang w:val="en-US" w:eastAsia="cs-CZ"/>
          <w:rPrChange w:id="53" w:author="dave" w:date="2011-12-11T18:03:00Z">
            <w:rPr>
              <w:rFonts w:ascii="Arial" w:eastAsia="Times New Roman" w:hAnsi="Arial" w:cs="Arial"/>
              <w:color w:val="333333"/>
              <w:sz w:val="20"/>
              <w:szCs w:val="20"/>
              <w:lang w:eastAsia="cs-CZ"/>
            </w:rPr>
          </w:rPrChange>
        </w:rPr>
        <w:t xml:space="preserve"> </w:t>
      </w:r>
      <w:del w:id="54" w:author="dave" w:date="2011-12-11T18:44:00Z">
        <w:r w:rsidRPr="009449C0" w:rsidDel="00705A70">
          <w:rPr>
            <w:rFonts w:ascii="Arial" w:eastAsia="Times New Roman" w:hAnsi="Arial" w:cs="Arial"/>
            <w:color w:val="333333"/>
            <w:sz w:val="20"/>
            <w:szCs w:val="20"/>
            <w:lang w:val="en-US" w:eastAsia="cs-CZ"/>
            <w:rPrChange w:id="55" w:author="dave" w:date="2011-12-11T18:03:00Z">
              <w:rPr>
                <w:rFonts w:ascii="Arial" w:eastAsia="Times New Roman" w:hAnsi="Arial" w:cs="Arial"/>
                <w:color w:val="333333"/>
                <w:sz w:val="20"/>
                <w:szCs w:val="20"/>
                <w:lang w:eastAsia="cs-CZ"/>
              </w:rPr>
            </w:rPrChange>
          </w:rPr>
          <w:delText>diagram</w:delText>
        </w:r>
      </w:del>
      <w:del w:id="56" w:author="dave" w:date="2011-12-11T18:43:00Z">
        <w:r w:rsidRPr="009449C0" w:rsidDel="00705A70">
          <w:rPr>
            <w:rFonts w:ascii="Arial" w:eastAsia="Times New Roman" w:hAnsi="Arial" w:cs="Arial"/>
            <w:color w:val="333333"/>
            <w:sz w:val="20"/>
            <w:szCs w:val="20"/>
            <w:lang w:val="en-US" w:eastAsia="cs-CZ"/>
            <w:rPrChange w:id="57" w:author="dave" w:date="2011-12-11T18:03:00Z">
              <w:rPr>
                <w:rFonts w:ascii="Arial" w:eastAsia="Times New Roman" w:hAnsi="Arial" w:cs="Arial"/>
                <w:color w:val="333333"/>
                <w:sz w:val="20"/>
                <w:szCs w:val="20"/>
                <w:lang w:eastAsia="cs-CZ"/>
              </w:rPr>
            </w:rPrChange>
          </w:rPr>
          <w:delText xml:space="preserve"> and </w:delText>
        </w:r>
      </w:del>
      <w:del w:id="58" w:author="dave" w:date="2011-12-11T18:44:00Z">
        <w:r w:rsidRPr="009449C0" w:rsidDel="00705A70">
          <w:rPr>
            <w:rFonts w:ascii="Arial" w:eastAsia="Times New Roman" w:hAnsi="Arial" w:cs="Arial"/>
            <w:color w:val="333333"/>
            <w:sz w:val="20"/>
            <w:szCs w:val="20"/>
            <w:lang w:val="en-US" w:eastAsia="cs-CZ"/>
            <w:rPrChange w:id="59" w:author="dave" w:date="2011-12-11T18:03:00Z">
              <w:rPr>
                <w:rFonts w:ascii="Arial" w:eastAsia="Times New Roman" w:hAnsi="Arial" w:cs="Arial"/>
                <w:color w:val="333333"/>
                <w:sz w:val="20"/>
                <w:szCs w:val="20"/>
                <w:lang w:eastAsia="cs-CZ"/>
              </w:rPr>
            </w:rPrChange>
          </w:rPr>
          <w:delText>splitting</w:delText>
        </w:r>
      </w:del>
      <w:ins w:id="60" w:author="dave" w:date="2011-12-11T18:44:00Z">
        <w:r w:rsidR="00705A70" w:rsidRPr="00705A70">
          <w:rPr>
            <w:rFonts w:ascii="Arial" w:eastAsia="Times New Roman" w:hAnsi="Arial" w:cs="Arial"/>
            <w:color w:val="333333"/>
            <w:sz w:val="20"/>
            <w:szCs w:val="20"/>
            <w:lang w:val="en-US" w:eastAsia="cs-CZ"/>
          </w:rPr>
          <w:t>diagram</w:t>
        </w:r>
        <w:r w:rsidR="00705A70">
          <w:rPr>
            <w:rFonts w:ascii="Arial" w:eastAsia="Times New Roman" w:hAnsi="Arial" w:cs="Arial"/>
            <w:color w:val="333333"/>
            <w:sz w:val="20"/>
            <w:szCs w:val="20"/>
            <w:lang w:val="en-US" w:eastAsia="cs-CZ"/>
          </w:rPr>
          <w:t>,</w:t>
        </w:r>
        <w:r w:rsidR="00705A70" w:rsidRPr="00705A70">
          <w:rPr>
            <w:rFonts w:ascii="Arial" w:eastAsia="Times New Roman" w:hAnsi="Arial" w:cs="Arial"/>
            <w:color w:val="333333"/>
            <w:sz w:val="20"/>
            <w:szCs w:val="20"/>
            <w:lang w:val="en-US" w:eastAsia="cs-CZ"/>
          </w:rPr>
          <w:t xml:space="preserve"> splitting</w:t>
        </w:r>
      </w:ins>
      <w:r w:rsidRPr="009449C0">
        <w:rPr>
          <w:rFonts w:ascii="Arial" w:eastAsia="Times New Roman" w:hAnsi="Arial" w:cs="Arial"/>
          <w:color w:val="333333"/>
          <w:sz w:val="20"/>
          <w:szCs w:val="20"/>
          <w:lang w:val="en-US" w:eastAsia="cs-CZ"/>
          <w:rPrChange w:id="61" w:author="dave" w:date="2011-12-11T18:03:00Z">
            <w:rPr>
              <w:rFonts w:ascii="Arial" w:eastAsia="Times New Roman" w:hAnsi="Arial" w:cs="Arial"/>
              <w:color w:val="333333"/>
              <w:sz w:val="20"/>
              <w:szCs w:val="20"/>
              <w:lang w:eastAsia="cs-CZ"/>
            </w:rPr>
          </w:rPrChange>
        </w:rPr>
        <w:t xml:space="preserve"> it into several smaller parts (called</w:t>
      </w:r>
      <w:ins w:id="62" w:author="dave" w:date="2011-12-11T17:57:00Z">
        <w:r w:rsidRPr="009449C0">
          <w:rPr>
            <w:rFonts w:ascii="Arial" w:eastAsia="Times New Roman" w:hAnsi="Arial" w:cs="Arial"/>
            <w:color w:val="333333"/>
            <w:sz w:val="20"/>
            <w:szCs w:val="20"/>
            <w:lang w:val="en-US" w:eastAsia="cs-CZ"/>
            <w:rPrChange w:id="63" w:author="dave" w:date="2011-12-11T18:03:00Z">
              <w:rPr>
                <w:rFonts w:ascii="Arial" w:eastAsia="Times New Roman" w:hAnsi="Arial" w:cs="Arial"/>
                <w:color w:val="333333"/>
                <w:sz w:val="20"/>
                <w:szCs w:val="20"/>
                <w:lang w:eastAsia="cs-CZ"/>
              </w:rPr>
            </w:rPrChange>
          </w:rPr>
          <w:t xml:space="preserve"> </w:t>
        </w:r>
      </w:ins>
      <w:r w:rsidRPr="009449C0">
        <w:rPr>
          <w:rFonts w:ascii="Arial" w:eastAsia="Times New Roman" w:hAnsi="Arial" w:cs="Arial"/>
          <w:b/>
          <w:bCs/>
          <w:color w:val="333333"/>
          <w:sz w:val="20"/>
          <w:szCs w:val="20"/>
          <w:lang w:val="en-US" w:eastAsia="cs-CZ"/>
          <w:rPrChange w:id="64" w:author="dave" w:date="2011-12-11T18:03:00Z">
            <w:rPr>
              <w:rFonts w:ascii="Arial" w:eastAsia="Times New Roman" w:hAnsi="Arial" w:cs="Arial"/>
              <w:b/>
              <w:bCs/>
              <w:color w:val="333333"/>
              <w:sz w:val="20"/>
              <w:szCs w:val="20"/>
              <w:lang w:eastAsia="cs-CZ"/>
            </w:rPr>
          </w:rPrChange>
        </w:rPr>
        <w:t>cavity diagrams</w:t>
      </w:r>
      <w:r w:rsidRPr="009449C0">
        <w:rPr>
          <w:rFonts w:ascii="Arial" w:eastAsia="Times New Roman" w:hAnsi="Arial" w:cs="Arial"/>
          <w:color w:val="333333"/>
          <w:sz w:val="20"/>
          <w:szCs w:val="20"/>
          <w:lang w:val="en-US" w:eastAsia="cs-CZ"/>
          <w:rPrChange w:id="65" w:author="dave" w:date="2011-12-11T18:03:00Z">
            <w:rPr>
              <w:rFonts w:ascii="Arial" w:eastAsia="Times New Roman" w:hAnsi="Arial" w:cs="Arial"/>
              <w:color w:val="333333"/>
              <w:sz w:val="20"/>
              <w:szCs w:val="20"/>
              <w:lang w:eastAsia="cs-CZ"/>
            </w:rPr>
          </w:rPrChange>
        </w:rPr>
        <w:t>)</w:t>
      </w:r>
      <w:ins w:id="66" w:author="dave" w:date="2011-12-11T18:44:00Z">
        <w:r w:rsidR="00705A70">
          <w:rPr>
            <w:rFonts w:ascii="Arial" w:eastAsia="Times New Roman" w:hAnsi="Arial" w:cs="Arial"/>
            <w:color w:val="333333"/>
            <w:sz w:val="20"/>
            <w:szCs w:val="20"/>
            <w:lang w:val="en-US" w:eastAsia="cs-CZ"/>
          </w:rPr>
          <w:t>,</w:t>
        </w:r>
      </w:ins>
      <w:ins w:id="67" w:author="dave" w:date="2011-12-11T18:43:00Z">
        <w:r w:rsidR="00705A70">
          <w:rPr>
            <w:rFonts w:ascii="Arial" w:eastAsia="Times New Roman" w:hAnsi="Arial" w:cs="Arial"/>
            <w:color w:val="333333"/>
            <w:sz w:val="20"/>
            <w:szCs w:val="20"/>
            <w:lang w:val="en-US" w:eastAsia="cs-CZ"/>
          </w:rPr>
          <w:t xml:space="preserve"> and identifying suitable</w:t>
        </w:r>
      </w:ins>
      <w:ins w:id="68" w:author="dave" w:date="2011-12-11T18:48:00Z">
        <w:r w:rsidR="00A25C99">
          <w:rPr>
            <w:rFonts w:ascii="Arial" w:eastAsia="Times New Roman" w:hAnsi="Arial" w:cs="Arial"/>
            <w:color w:val="333333"/>
            <w:sz w:val="20"/>
            <w:szCs w:val="20"/>
            <w:lang w:val="en-US" w:eastAsia="cs-CZ"/>
          </w:rPr>
          <w:t xml:space="preserve"> start- as well as</w:t>
        </w:r>
      </w:ins>
      <w:ins w:id="69" w:author="dave" w:date="2011-12-11T18:43:00Z">
        <w:r w:rsidR="00705A70">
          <w:rPr>
            <w:rFonts w:ascii="Arial" w:eastAsia="Times New Roman" w:hAnsi="Arial" w:cs="Arial"/>
            <w:color w:val="333333"/>
            <w:sz w:val="20"/>
            <w:szCs w:val="20"/>
            <w:lang w:val="en-US" w:eastAsia="cs-CZ"/>
          </w:rPr>
          <w:t xml:space="preserve"> end</w:t>
        </w:r>
      </w:ins>
      <w:ins w:id="70" w:author="dave" w:date="2011-12-11T18:48:00Z">
        <w:r w:rsidR="00A25C99">
          <w:rPr>
            <w:rFonts w:ascii="Arial" w:eastAsia="Times New Roman" w:hAnsi="Arial" w:cs="Arial"/>
            <w:color w:val="333333"/>
            <w:sz w:val="20"/>
            <w:szCs w:val="20"/>
            <w:lang w:val="en-US" w:eastAsia="cs-CZ"/>
          </w:rPr>
          <w:t>-</w:t>
        </w:r>
      </w:ins>
      <w:ins w:id="71" w:author="dave" w:date="2011-12-11T18:43:00Z">
        <w:r w:rsidR="00705A70">
          <w:rPr>
            <w:rFonts w:ascii="Arial" w:eastAsia="Times New Roman" w:hAnsi="Arial" w:cs="Arial"/>
            <w:color w:val="333333"/>
            <w:sz w:val="20"/>
            <w:szCs w:val="20"/>
            <w:lang w:val="en-US" w:eastAsia="cs-CZ"/>
          </w:rPr>
          <w:t>points</w:t>
        </w:r>
      </w:ins>
      <w:r w:rsidRPr="009449C0">
        <w:rPr>
          <w:rFonts w:ascii="Arial" w:eastAsia="Times New Roman" w:hAnsi="Arial" w:cs="Arial"/>
          <w:color w:val="333333"/>
          <w:sz w:val="20"/>
          <w:szCs w:val="20"/>
          <w:lang w:val="en-US" w:eastAsia="cs-CZ"/>
          <w:rPrChange w:id="72" w:author="dave" w:date="2011-12-11T18:03:00Z">
            <w:rPr>
              <w:rFonts w:ascii="Arial" w:eastAsia="Times New Roman" w:hAnsi="Arial" w:cs="Arial"/>
              <w:color w:val="333333"/>
              <w:sz w:val="20"/>
              <w:szCs w:val="20"/>
              <w:lang w:eastAsia="cs-CZ"/>
            </w:rPr>
          </w:rPrChange>
        </w:rPr>
        <w:t xml:space="preserve">. In these cavities, suitable start and end points of the tunnels are identified and then </w:t>
      </w:r>
      <w:proofErr w:type="spellStart"/>
      <w:r w:rsidRPr="009449C0">
        <w:rPr>
          <w:rFonts w:ascii="Arial" w:eastAsia="Times New Roman" w:hAnsi="Arial" w:cs="Arial"/>
          <w:color w:val="333333"/>
          <w:sz w:val="20"/>
          <w:szCs w:val="20"/>
          <w:lang w:val="en-US" w:eastAsia="cs-CZ"/>
          <w:rPrChange w:id="73" w:author="dave" w:date="2011-12-11T18:03:00Z">
            <w:rPr>
              <w:rFonts w:ascii="Arial" w:eastAsia="Times New Roman" w:hAnsi="Arial" w:cs="Arial"/>
              <w:color w:val="333333"/>
              <w:sz w:val="20"/>
              <w:szCs w:val="20"/>
              <w:lang w:eastAsia="cs-CZ"/>
            </w:rPr>
          </w:rPrChange>
        </w:rPr>
        <w:t>Dijkstra's</w:t>
      </w:r>
      <w:proofErr w:type="spellEnd"/>
      <w:r w:rsidRPr="009449C0">
        <w:rPr>
          <w:rFonts w:ascii="Arial" w:eastAsia="Times New Roman" w:hAnsi="Arial" w:cs="Arial"/>
          <w:color w:val="333333"/>
          <w:sz w:val="20"/>
          <w:szCs w:val="20"/>
          <w:lang w:val="en-US" w:eastAsia="cs-CZ"/>
          <w:rPrChange w:id="74" w:author="dave" w:date="2011-12-11T18:03:00Z">
            <w:rPr>
              <w:rFonts w:ascii="Arial" w:eastAsia="Times New Roman" w:hAnsi="Arial" w:cs="Arial"/>
              <w:color w:val="333333"/>
              <w:sz w:val="20"/>
              <w:szCs w:val="20"/>
              <w:lang w:eastAsia="cs-CZ"/>
            </w:rPr>
          </w:rPrChange>
        </w:rPr>
        <w:t xml:space="preserve"> algorithm is used to find the tunnels.</w:t>
      </w:r>
    </w:p>
    <w:p w:rsidR="002E6425" w:rsidRPr="009449C0" w:rsidRDefault="002E6425" w:rsidP="002E6425">
      <w:pPr>
        <w:shd w:val="clear" w:color="auto" w:fill="FFFFFF"/>
        <w:spacing w:before="150" w:after="150" w:line="240" w:lineRule="auto"/>
        <w:outlineLvl w:val="1"/>
        <w:rPr>
          <w:rFonts w:ascii="Arial" w:eastAsia="Times New Roman" w:hAnsi="Arial" w:cs="Arial"/>
          <w:b/>
          <w:bCs/>
          <w:color w:val="333333"/>
          <w:sz w:val="30"/>
          <w:szCs w:val="30"/>
          <w:lang w:val="en-US" w:eastAsia="cs-CZ"/>
          <w:rPrChange w:id="75" w:author="dave" w:date="2011-12-11T18:03:00Z">
            <w:rPr>
              <w:rFonts w:ascii="Arial" w:eastAsia="Times New Roman" w:hAnsi="Arial" w:cs="Arial"/>
              <w:b/>
              <w:bCs/>
              <w:color w:val="333333"/>
              <w:sz w:val="30"/>
              <w:szCs w:val="30"/>
              <w:lang w:eastAsia="cs-CZ"/>
            </w:rPr>
          </w:rPrChange>
        </w:rPr>
      </w:pPr>
      <w:r w:rsidRPr="009449C0">
        <w:rPr>
          <w:rFonts w:ascii="Arial" w:eastAsia="Times New Roman" w:hAnsi="Arial" w:cs="Arial"/>
          <w:b/>
          <w:bCs/>
          <w:color w:val="333333"/>
          <w:sz w:val="30"/>
          <w:szCs w:val="30"/>
          <w:lang w:val="en-US" w:eastAsia="cs-CZ"/>
          <w:rPrChange w:id="76" w:author="dave" w:date="2011-12-11T18:03:00Z">
            <w:rPr>
              <w:rFonts w:ascii="Arial" w:eastAsia="Times New Roman" w:hAnsi="Arial" w:cs="Arial"/>
              <w:b/>
              <w:bCs/>
              <w:color w:val="333333"/>
              <w:sz w:val="30"/>
              <w:szCs w:val="30"/>
              <w:lang w:eastAsia="cs-CZ"/>
            </w:rPr>
          </w:rPrChange>
        </w:rPr>
        <w:t>Mole 2 algorithm</w:t>
      </w:r>
      <w:ins w:id="77" w:author="dave" w:date="2011-12-11T18:45:00Z">
        <w:r w:rsidR="00705A70">
          <w:rPr>
            <w:rFonts w:ascii="Arial" w:eastAsia="Times New Roman" w:hAnsi="Arial" w:cs="Arial"/>
            <w:b/>
            <w:bCs/>
            <w:color w:val="333333"/>
            <w:sz w:val="30"/>
            <w:szCs w:val="30"/>
            <w:lang w:val="en-US" w:eastAsia="cs-CZ"/>
          </w:rPr>
          <w:t xml:space="preserve"> overview</w:t>
        </w:r>
      </w:ins>
      <w:del w:id="78" w:author="dave" w:date="2011-12-11T18:45:00Z">
        <w:r w:rsidRPr="009449C0" w:rsidDel="00705A70">
          <w:rPr>
            <w:rFonts w:ascii="Arial" w:eastAsia="Times New Roman" w:hAnsi="Arial" w:cs="Arial"/>
            <w:b/>
            <w:bCs/>
            <w:color w:val="333333"/>
            <w:sz w:val="30"/>
            <w:szCs w:val="30"/>
            <w:lang w:val="en-US" w:eastAsia="cs-CZ"/>
            <w:rPrChange w:id="79" w:author="dave" w:date="2011-12-11T18:03:00Z">
              <w:rPr>
                <w:rFonts w:ascii="Arial" w:eastAsia="Times New Roman" w:hAnsi="Arial" w:cs="Arial"/>
                <w:b/>
                <w:bCs/>
                <w:color w:val="333333"/>
                <w:sz w:val="30"/>
                <w:szCs w:val="30"/>
                <w:lang w:eastAsia="cs-CZ"/>
              </w:rPr>
            </w:rPrChange>
          </w:rPr>
          <w:delText xml:space="preserve"> explained</w:delText>
        </w:r>
      </w:del>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80"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noProof/>
          <w:color w:val="333333"/>
          <w:sz w:val="30"/>
          <w:szCs w:val="30"/>
          <w:lang w:val="en-US" w:eastAsia="cs-CZ"/>
          <w:rPrChange w:id="81" w:author="dave" w:date="2011-12-11T18:03:00Z">
            <w:rPr>
              <w:rFonts w:ascii="Arial" w:eastAsia="Times New Roman" w:hAnsi="Arial" w:cs="Arial"/>
              <w:noProof/>
              <w:color w:val="333333"/>
              <w:sz w:val="30"/>
              <w:szCs w:val="30"/>
              <w:lang w:eastAsia="cs-CZ"/>
            </w:rPr>
          </w:rPrChange>
        </w:rPr>
        <w:drawing>
          <wp:anchor distT="0" distB="0" distL="0" distR="0" simplePos="0" relativeHeight="251658240" behindDoc="0" locked="0" layoutInCell="1" allowOverlap="0" wp14:anchorId="43FC8B36" wp14:editId="4A757A0C">
            <wp:simplePos x="0" y="0"/>
            <wp:positionH relativeFrom="column">
              <wp:align>right</wp:align>
            </wp:positionH>
            <wp:positionV relativeFrom="line">
              <wp:posOffset>0</wp:posOffset>
            </wp:positionV>
            <wp:extent cx="2714625" cy="2476500"/>
            <wp:effectExtent l="0" t="0" r="9525" b="0"/>
            <wp:wrapSquare wrapText="bothSides"/>
            <wp:docPr id="1" name="Picture 1" descr="Voronoi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ronoi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49C0">
        <w:rPr>
          <w:rFonts w:ascii="Arial" w:eastAsia="Times New Roman" w:hAnsi="Arial" w:cs="Arial"/>
          <w:color w:val="333333"/>
          <w:sz w:val="20"/>
          <w:szCs w:val="20"/>
          <w:lang w:val="en-US" w:eastAsia="cs-CZ"/>
          <w:rPrChange w:id="82" w:author="dave" w:date="2011-12-11T18:03:00Z">
            <w:rPr>
              <w:rFonts w:ascii="Arial" w:eastAsia="Times New Roman" w:hAnsi="Arial" w:cs="Arial"/>
              <w:color w:val="333333"/>
              <w:sz w:val="20"/>
              <w:szCs w:val="20"/>
              <w:lang w:eastAsia="cs-CZ"/>
            </w:rPr>
          </w:rPrChange>
        </w:rPr>
        <w:t>The tunnel computation</w:t>
      </w:r>
      <w:ins w:id="83" w:author="dave" w:date="2011-12-11T18:45:00Z">
        <w:r w:rsidR="00705A70">
          <w:rPr>
            <w:rFonts w:ascii="Arial" w:eastAsia="Times New Roman" w:hAnsi="Arial" w:cs="Arial"/>
            <w:color w:val="333333"/>
            <w:sz w:val="20"/>
            <w:szCs w:val="20"/>
            <w:lang w:val="en-US" w:eastAsia="cs-CZ"/>
          </w:rPr>
          <w:t xml:space="preserve"> in Mole 2</w:t>
        </w:r>
      </w:ins>
      <w:r w:rsidRPr="009449C0">
        <w:rPr>
          <w:rFonts w:ascii="Arial" w:eastAsia="Times New Roman" w:hAnsi="Arial" w:cs="Arial"/>
          <w:color w:val="333333"/>
          <w:sz w:val="20"/>
          <w:szCs w:val="20"/>
          <w:lang w:val="en-US" w:eastAsia="cs-CZ"/>
          <w:rPrChange w:id="84" w:author="dave" w:date="2011-12-11T18:03:00Z">
            <w:rPr>
              <w:rFonts w:ascii="Arial" w:eastAsia="Times New Roman" w:hAnsi="Arial" w:cs="Arial"/>
              <w:color w:val="333333"/>
              <w:sz w:val="20"/>
              <w:szCs w:val="20"/>
              <w:lang w:eastAsia="cs-CZ"/>
            </w:rPr>
          </w:rPrChange>
        </w:rPr>
        <w:t xml:space="preserve"> is performed in several steps:</w:t>
      </w:r>
    </w:p>
    <w:p w:rsidR="002E6425" w:rsidRPr="009449C0" w:rsidRDefault="002E6425" w:rsidP="002E6425">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0"/>
          <w:szCs w:val="20"/>
          <w:lang w:val="en-US" w:eastAsia="cs-CZ"/>
          <w:rPrChange w:id="85" w:author="dave" w:date="2011-12-11T18:03:00Z">
            <w:rPr>
              <w:rFonts w:ascii="Arial" w:eastAsia="Times New Roman" w:hAnsi="Arial" w:cs="Arial"/>
              <w:color w:val="333333"/>
              <w:sz w:val="20"/>
              <w:szCs w:val="20"/>
              <w:lang w:eastAsia="cs-CZ"/>
            </w:rPr>
          </w:rPrChange>
        </w:rPr>
      </w:pPr>
      <w:del w:id="86" w:author="dave" w:date="2011-12-11T17:58:00Z">
        <w:r w:rsidRPr="009449C0" w:rsidDel="002E6425">
          <w:rPr>
            <w:rFonts w:ascii="Arial" w:eastAsia="Times New Roman" w:hAnsi="Arial" w:cs="Arial"/>
            <w:color w:val="333333"/>
            <w:sz w:val="20"/>
            <w:szCs w:val="20"/>
            <w:lang w:val="en-US" w:eastAsia="cs-CZ"/>
            <w:rPrChange w:id="87" w:author="dave" w:date="2011-12-11T18:03:00Z">
              <w:rPr>
                <w:rFonts w:ascii="Arial" w:eastAsia="Times New Roman" w:hAnsi="Arial" w:cs="Arial"/>
                <w:color w:val="333333"/>
                <w:sz w:val="20"/>
                <w:szCs w:val="20"/>
                <w:lang w:eastAsia="cs-CZ"/>
              </w:rPr>
            </w:rPrChange>
          </w:rPr>
          <w:delText xml:space="preserve">1. </w:delText>
        </w:r>
      </w:del>
      <w:proofErr w:type="spellStart"/>
      <w:r w:rsidRPr="009449C0">
        <w:rPr>
          <w:rFonts w:ascii="Arial" w:eastAsia="Times New Roman" w:hAnsi="Arial" w:cs="Arial"/>
          <w:color w:val="333333"/>
          <w:sz w:val="20"/>
          <w:szCs w:val="20"/>
          <w:lang w:val="en-US" w:eastAsia="cs-CZ"/>
          <w:rPrChange w:id="88" w:author="dave" w:date="2011-12-11T18:03:00Z">
            <w:rPr>
              <w:rFonts w:ascii="Arial" w:eastAsia="Times New Roman" w:hAnsi="Arial" w:cs="Arial"/>
              <w:color w:val="333333"/>
              <w:sz w:val="20"/>
              <w:szCs w:val="20"/>
              <w:lang w:eastAsia="cs-CZ"/>
            </w:rPr>
          </w:rPrChange>
        </w:rPr>
        <w:t>Voronoi</w:t>
      </w:r>
      <w:proofErr w:type="spellEnd"/>
      <w:r w:rsidRPr="009449C0">
        <w:rPr>
          <w:rFonts w:ascii="Arial" w:eastAsia="Times New Roman" w:hAnsi="Arial" w:cs="Arial"/>
          <w:color w:val="333333"/>
          <w:sz w:val="20"/>
          <w:szCs w:val="20"/>
          <w:lang w:val="en-US" w:eastAsia="cs-CZ"/>
          <w:rPrChange w:id="89" w:author="dave" w:date="2011-12-11T18:03:00Z">
            <w:rPr>
              <w:rFonts w:ascii="Arial" w:eastAsia="Times New Roman" w:hAnsi="Arial" w:cs="Arial"/>
              <w:color w:val="333333"/>
              <w:sz w:val="20"/>
              <w:szCs w:val="20"/>
              <w:lang w:eastAsia="cs-CZ"/>
            </w:rPr>
          </w:rPrChange>
        </w:rPr>
        <w:t xml:space="preserve"> diagram representation of the protein is computed.</w:t>
      </w:r>
    </w:p>
    <w:p w:rsidR="002E6425" w:rsidRPr="009449C0" w:rsidDel="00A25C99" w:rsidRDefault="002E6425" w:rsidP="002E6425">
      <w:pPr>
        <w:numPr>
          <w:ilvl w:val="0"/>
          <w:numId w:val="1"/>
        </w:numPr>
        <w:shd w:val="clear" w:color="auto" w:fill="FFFFFF"/>
        <w:spacing w:before="100" w:beforeAutospacing="1" w:after="100" w:afterAutospacing="1" w:line="240" w:lineRule="auto"/>
        <w:ind w:left="0"/>
        <w:rPr>
          <w:del w:id="90" w:author="dave" w:date="2011-12-11T18:48:00Z"/>
          <w:rFonts w:ascii="Arial" w:eastAsia="Times New Roman" w:hAnsi="Arial" w:cs="Arial"/>
          <w:color w:val="333333"/>
          <w:sz w:val="20"/>
          <w:szCs w:val="20"/>
          <w:lang w:val="en-US" w:eastAsia="cs-CZ"/>
          <w:rPrChange w:id="91" w:author="dave" w:date="2011-12-11T18:03:00Z">
            <w:rPr>
              <w:del w:id="92" w:author="dave" w:date="2011-12-11T18:48:00Z"/>
              <w:rFonts w:ascii="Arial" w:eastAsia="Times New Roman" w:hAnsi="Arial" w:cs="Arial"/>
              <w:color w:val="333333"/>
              <w:sz w:val="20"/>
              <w:szCs w:val="20"/>
              <w:lang w:eastAsia="cs-CZ"/>
            </w:rPr>
          </w:rPrChange>
        </w:rPr>
      </w:pPr>
      <w:del w:id="93" w:author="dave" w:date="2011-12-11T17:58:00Z">
        <w:r w:rsidRPr="009449C0" w:rsidDel="002E6425">
          <w:rPr>
            <w:rFonts w:ascii="Arial" w:eastAsia="Times New Roman" w:hAnsi="Arial" w:cs="Arial"/>
            <w:color w:val="333333"/>
            <w:sz w:val="20"/>
            <w:szCs w:val="20"/>
            <w:lang w:val="en-US" w:eastAsia="cs-CZ"/>
            <w:rPrChange w:id="94" w:author="dave" w:date="2011-12-11T18:03:00Z">
              <w:rPr>
                <w:rFonts w:ascii="Arial" w:eastAsia="Times New Roman" w:hAnsi="Arial" w:cs="Arial"/>
                <w:color w:val="333333"/>
                <w:sz w:val="20"/>
                <w:szCs w:val="20"/>
                <w:lang w:eastAsia="cs-CZ"/>
              </w:rPr>
            </w:rPrChange>
          </w:rPr>
          <w:delText xml:space="preserve">2. </w:delText>
        </w:r>
      </w:del>
      <w:r w:rsidRPr="009449C0">
        <w:rPr>
          <w:rFonts w:ascii="Arial" w:eastAsia="Times New Roman" w:hAnsi="Arial" w:cs="Arial"/>
          <w:color w:val="333333"/>
          <w:sz w:val="20"/>
          <w:szCs w:val="20"/>
          <w:lang w:val="en-US" w:eastAsia="cs-CZ"/>
          <w:rPrChange w:id="95" w:author="dave" w:date="2011-12-11T18:03:00Z">
            <w:rPr>
              <w:rFonts w:ascii="Arial" w:eastAsia="Times New Roman" w:hAnsi="Arial" w:cs="Arial"/>
              <w:color w:val="333333"/>
              <w:sz w:val="20"/>
              <w:szCs w:val="20"/>
              <w:lang w:eastAsia="cs-CZ"/>
            </w:rPr>
          </w:rPrChange>
        </w:rPr>
        <w:t>Diagram is split</w:t>
      </w:r>
      <w:del w:id="96" w:author="dave" w:date="2011-12-11T18:47:00Z">
        <w:r w:rsidRPr="009449C0" w:rsidDel="00A25C99">
          <w:rPr>
            <w:rFonts w:ascii="Arial" w:eastAsia="Times New Roman" w:hAnsi="Arial" w:cs="Arial"/>
            <w:color w:val="333333"/>
            <w:sz w:val="20"/>
            <w:szCs w:val="20"/>
            <w:lang w:val="en-US" w:eastAsia="cs-CZ"/>
            <w:rPrChange w:id="97" w:author="dave" w:date="2011-12-11T18:03:00Z">
              <w:rPr>
                <w:rFonts w:ascii="Arial" w:eastAsia="Times New Roman" w:hAnsi="Arial" w:cs="Arial"/>
                <w:color w:val="333333"/>
                <w:sz w:val="20"/>
                <w:szCs w:val="20"/>
                <w:lang w:eastAsia="cs-CZ"/>
              </w:rPr>
            </w:rPrChange>
          </w:rPr>
          <w:delText>ted</w:delText>
        </w:r>
      </w:del>
      <w:r w:rsidRPr="009449C0">
        <w:rPr>
          <w:rFonts w:ascii="Arial" w:eastAsia="Times New Roman" w:hAnsi="Arial" w:cs="Arial"/>
          <w:color w:val="333333"/>
          <w:sz w:val="20"/>
          <w:szCs w:val="20"/>
          <w:lang w:val="en-US" w:eastAsia="cs-CZ"/>
          <w:rPrChange w:id="98" w:author="dave" w:date="2011-12-11T18:03:00Z">
            <w:rPr>
              <w:rFonts w:ascii="Arial" w:eastAsia="Times New Roman" w:hAnsi="Arial" w:cs="Arial"/>
              <w:color w:val="333333"/>
              <w:sz w:val="20"/>
              <w:szCs w:val="20"/>
              <w:lang w:eastAsia="cs-CZ"/>
            </w:rPr>
          </w:rPrChange>
        </w:rPr>
        <w:t xml:space="preserve"> into several smaller parts </w:t>
      </w:r>
      <w:del w:id="99" w:author="dave" w:date="2011-12-11T18:47:00Z">
        <w:r w:rsidRPr="009449C0" w:rsidDel="00A25C99">
          <w:rPr>
            <w:rFonts w:ascii="Arial" w:eastAsia="Times New Roman" w:hAnsi="Arial" w:cs="Arial"/>
            <w:color w:val="333333"/>
            <w:sz w:val="20"/>
            <w:szCs w:val="20"/>
            <w:lang w:val="en-US" w:eastAsia="cs-CZ"/>
            <w:rPrChange w:id="100" w:author="dave" w:date="2011-12-11T18:03:00Z">
              <w:rPr>
                <w:rFonts w:ascii="Arial" w:eastAsia="Times New Roman" w:hAnsi="Arial" w:cs="Arial"/>
                <w:color w:val="333333"/>
                <w:sz w:val="20"/>
                <w:szCs w:val="20"/>
                <w:lang w:eastAsia="cs-CZ"/>
              </w:rPr>
            </w:rPrChange>
          </w:rPr>
          <w:delText>-</w:delText>
        </w:r>
      </w:del>
      <w:ins w:id="101" w:author="dave" w:date="2011-12-11T18:47:00Z">
        <w:r w:rsidR="00A25C99">
          <w:rPr>
            <w:rFonts w:ascii="Arial" w:eastAsia="Times New Roman" w:hAnsi="Arial" w:cs="Arial"/>
            <w:color w:val="333333"/>
            <w:sz w:val="20"/>
            <w:szCs w:val="20"/>
            <w:lang w:val="en-US" w:eastAsia="cs-CZ"/>
          </w:rPr>
          <w:t>–</w:t>
        </w:r>
      </w:ins>
      <w:r w:rsidRPr="009449C0">
        <w:rPr>
          <w:rFonts w:ascii="Arial" w:eastAsia="Times New Roman" w:hAnsi="Arial" w:cs="Arial"/>
          <w:color w:val="333333"/>
          <w:sz w:val="20"/>
          <w:szCs w:val="20"/>
          <w:lang w:val="en-US" w:eastAsia="cs-CZ"/>
          <w:rPrChange w:id="102" w:author="dave" w:date="2011-12-11T18:03:00Z">
            <w:rPr>
              <w:rFonts w:ascii="Arial" w:eastAsia="Times New Roman" w:hAnsi="Arial" w:cs="Arial"/>
              <w:color w:val="333333"/>
              <w:sz w:val="20"/>
              <w:szCs w:val="20"/>
              <w:lang w:eastAsia="cs-CZ"/>
            </w:rPr>
          </w:rPrChange>
        </w:rPr>
        <w:t xml:space="preserve"> </w:t>
      </w:r>
      <w:ins w:id="103" w:author="dave" w:date="2011-12-11T18:47:00Z">
        <w:r w:rsidR="00A25C99">
          <w:rPr>
            <w:rFonts w:ascii="Arial" w:eastAsia="Times New Roman" w:hAnsi="Arial" w:cs="Arial"/>
            <w:color w:val="333333"/>
            <w:sz w:val="20"/>
            <w:szCs w:val="20"/>
            <w:lang w:val="en-US" w:eastAsia="cs-CZ"/>
          </w:rPr>
          <w:t xml:space="preserve">called </w:t>
        </w:r>
      </w:ins>
      <w:r w:rsidRPr="009449C0">
        <w:rPr>
          <w:rFonts w:ascii="Arial" w:eastAsia="Times New Roman" w:hAnsi="Arial" w:cs="Arial"/>
          <w:color w:val="333333"/>
          <w:sz w:val="20"/>
          <w:szCs w:val="20"/>
          <w:lang w:val="en-US" w:eastAsia="cs-CZ"/>
          <w:rPrChange w:id="104" w:author="dave" w:date="2011-12-11T18:03:00Z">
            <w:rPr>
              <w:rFonts w:ascii="Arial" w:eastAsia="Times New Roman" w:hAnsi="Arial" w:cs="Arial"/>
              <w:color w:val="333333"/>
              <w:sz w:val="20"/>
              <w:szCs w:val="20"/>
              <w:lang w:eastAsia="cs-CZ"/>
            </w:rPr>
          </w:rPrChange>
        </w:rPr>
        <w:t xml:space="preserve">cavity diagrams - that </w:t>
      </w:r>
      <w:del w:id="105" w:author="dave" w:date="2011-12-11T18:47:00Z">
        <w:r w:rsidRPr="009449C0" w:rsidDel="00A25C99">
          <w:rPr>
            <w:rFonts w:ascii="Arial" w:eastAsia="Times New Roman" w:hAnsi="Arial" w:cs="Arial"/>
            <w:color w:val="333333"/>
            <w:sz w:val="20"/>
            <w:szCs w:val="20"/>
            <w:lang w:val="en-US" w:eastAsia="cs-CZ"/>
            <w:rPrChange w:id="106" w:author="dave" w:date="2011-12-11T18:03:00Z">
              <w:rPr>
                <w:rFonts w:ascii="Arial" w:eastAsia="Times New Roman" w:hAnsi="Arial" w:cs="Arial"/>
                <w:color w:val="333333"/>
                <w:sz w:val="20"/>
                <w:szCs w:val="20"/>
                <w:lang w:eastAsia="cs-CZ"/>
              </w:rPr>
            </w:rPrChange>
          </w:rPr>
          <w:delText>can contain</w:delText>
        </w:r>
      </w:del>
      <w:ins w:id="107" w:author="dave" w:date="2011-12-11T18:47:00Z">
        <w:r w:rsidR="00A25C99">
          <w:rPr>
            <w:rFonts w:ascii="Arial" w:eastAsia="Times New Roman" w:hAnsi="Arial" w:cs="Arial"/>
            <w:color w:val="333333"/>
            <w:sz w:val="20"/>
            <w:szCs w:val="20"/>
            <w:lang w:val="en-US" w:eastAsia="cs-CZ"/>
          </w:rPr>
          <w:t>represent the empty space in the molecule.</w:t>
        </w:r>
      </w:ins>
      <w:ins w:id="108" w:author="dave" w:date="2011-12-11T18:48:00Z">
        <w:r w:rsidR="00A25C99" w:rsidRPr="00A25C99" w:rsidDel="00A25C99">
          <w:rPr>
            <w:rFonts w:ascii="Arial" w:eastAsia="Times New Roman" w:hAnsi="Arial" w:cs="Arial"/>
            <w:color w:val="333333"/>
            <w:sz w:val="20"/>
            <w:szCs w:val="20"/>
            <w:lang w:val="en-US" w:eastAsia="cs-CZ"/>
          </w:rPr>
          <w:t xml:space="preserve"> </w:t>
        </w:r>
      </w:ins>
      <w:del w:id="109" w:author="dave" w:date="2011-12-11T18:48:00Z">
        <w:r w:rsidRPr="009449C0" w:rsidDel="00A25C99">
          <w:rPr>
            <w:rFonts w:ascii="Arial" w:eastAsia="Times New Roman" w:hAnsi="Arial" w:cs="Arial"/>
            <w:color w:val="333333"/>
            <w:sz w:val="20"/>
            <w:szCs w:val="20"/>
            <w:lang w:val="en-US" w:eastAsia="cs-CZ"/>
            <w:rPrChange w:id="110" w:author="dave" w:date="2011-12-11T18:03:00Z">
              <w:rPr>
                <w:rFonts w:ascii="Arial" w:eastAsia="Times New Roman" w:hAnsi="Arial" w:cs="Arial"/>
                <w:color w:val="333333"/>
                <w:sz w:val="20"/>
                <w:szCs w:val="20"/>
                <w:lang w:eastAsia="cs-CZ"/>
              </w:rPr>
            </w:rPrChange>
          </w:rPr>
          <w:delText xml:space="preserve"> the tunnels.</w:delText>
        </w:r>
      </w:del>
    </w:p>
    <w:p w:rsidR="002E6425" w:rsidRPr="009449C0" w:rsidRDefault="002E6425" w:rsidP="002E6425">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0"/>
          <w:szCs w:val="20"/>
          <w:lang w:val="en-US" w:eastAsia="cs-CZ"/>
          <w:rPrChange w:id="111" w:author="dave" w:date="2011-12-11T18:03:00Z">
            <w:rPr>
              <w:rFonts w:ascii="Arial" w:eastAsia="Times New Roman" w:hAnsi="Arial" w:cs="Arial"/>
              <w:color w:val="333333"/>
              <w:sz w:val="20"/>
              <w:szCs w:val="20"/>
              <w:lang w:eastAsia="cs-CZ"/>
            </w:rPr>
          </w:rPrChange>
        </w:rPr>
      </w:pPr>
      <w:del w:id="112" w:author="dave" w:date="2011-12-11T17:58:00Z">
        <w:r w:rsidRPr="009449C0" w:rsidDel="002E6425">
          <w:rPr>
            <w:rFonts w:ascii="Arial" w:eastAsia="Times New Roman" w:hAnsi="Arial" w:cs="Arial"/>
            <w:color w:val="333333"/>
            <w:sz w:val="20"/>
            <w:szCs w:val="20"/>
            <w:lang w:val="en-US" w:eastAsia="cs-CZ"/>
            <w:rPrChange w:id="113" w:author="dave" w:date="2011-12-11T18:03:00Z">
              <w:rPr>
                <w:rFonts w:ascii="Arial" w:eastAsia="Times New Roman" w:hAnsi="Arial" w:cs="Arial"/>
                <w:color w:val="333333"/>
                <w:sz w:val="20"/>
                <w:szCs w:val="20"/>
                <w:lang w:eastAsia="cs-CZ"/>
              </w:rPr>
            </w:rPrChange>
          </w:rPr>
          <w:delText xml:space="preserve">3. </w:delText>
        </w:r>
      </w:del>
      <w:del w:id="114" w:author="dave" w:date="2011-12-11T18:49:00Z">
        <w:r w:rsidRPr="009449C0" w:rsidDel="00A25C99">
          <w:rPr>
            <w:rFonts w:ascii="Arial" w:eastAsia="Times New Roman" w:hAnsi="Arial" w:cs="Arial"/>
            <w:color w:val="333333"/>
            <w:sz w:val="20"/>
            <w:szCs w:val="20"/>
            <w:lang w:val="en-US" w:eastAsia="cs-CZ"/>
            <w:rPrChange w:id="115" w:author="dave" w:date="2011-12-11T18:03:00Z">
              <w:rPr>
                <w:rFonts w:ascii="Arial" w:eastAsia="Times New Roman" w:hAnsi="Arial" w:cs="Arial"/>
                <w:color w:val="333333"/>
                <w:sz w:val="20"/>
                <w:szCs w:val="20"/>
                <w:lang w:eastAsia="cs-CZ"/>
              </w:rPr>
            </w:rPrChange>
          </w:rPr>
          <w:delText xml:space="preserve">Starting </w:delText>
        </w:r>
      </w:del>
      <w:ins w:id="116" w:author="dave" w:date="2011-12-11T18:49:00Z">
        <w:r w:rsidR="00A25C99" w:rsidRPr="009449C0">
          <w:rPr>
            <w:rFonts w:ascii="Arial" w:eastAsia="Times New Roman" w:hAnsi="Arial" w:cs="Arial"/>
            <w:color w:val="333333"/>
            <w:sz w:val="20"/>
            <w:szCs w:val="20"/>
            <w:lang w:val="en-US" w:eastAsia="cs-CZ"/>
            <w:rPrChange w:id="117" w:author="dave" w:date="2011-12-11T18:03:00Z">
              <w:rPr>
                <w:rFonts w:ascii="Arial" w:eastAsia="Times New Roman" w:hAnsi="Arial" w:cs="Arial"/>
                <w:color w:val="333333"/>
                <w:sz w:val="20"/>
                <w:szCs w:val="20"/>
                <w:lang w:eastAsia="cs-CZ"/>
              </w:rPr>
            </w:rPrChange>
          </w:rPr>
          <w:t>Start</w:t>
        </w:r>
        <w:r w:rsidR="00A25C99">
          <w:rPr>
            <w:rFonts w:ascii="Arial" w:eastAsia="Times New Roman" w:hAnsi="Arial" w:cs="Arial"/>
            <w:color w:val="333333"/>
            <w:sz w:val="20"/>
            <w:szCs w:val="20"/>
            <w:lang w:val="en-US" w:eastAsia="cs-CZ"/>
          </w:rPr>
          <w:t>-</w:t>
        </w:r>
        <w:r w:rsidR="00A25C99" w:rsidRPr="009449C0">
          <w:rPr>
            <w:rFonts w:ascii="Arial" w:eastAsia="Times New Roman" w:hAnsi="Arial" w:cs="Arial"/>
            <w:color w:val="333333"/>
            <w:sz w:val="20"/>
            <w:szCs w:val="20"/>
            <w:lang w:val="en-US" w:eastAsia="cs-CZ"/>
            <w:rPrChange w:id="118" w:author="dave" w:date="2011-12-11T18:03:00Z">
              <w:rPr>
                <w:rFonts w:ascii="Arial" w:eastAsia="Times New Roman" w:hAnsi="Arial" w:cs="Arial"/>
                <w:color w:val="333333"/>
                <w:sz w:val="20"/>
                <w:szCs w:val="20"/>
                <w:lang w:eastAsia="cs-CZ"/>
              </w:rPr>
            </w:rPrChange>
          </w:rPr>
          <w:t xml:space="preserve"> </w:t>
        </w:r>
      </w:ins>
      <w:r w:rsidRPr="009449C0">
        <w:rPr>
          <w:rFonts w:ascii="Arial" w:eastAsia="Times New Roman" w:hAnsi="Arial" w:cs="Arial"/>
          <w:color w:val="333333"/>
          <w:sz w:val="20"/>
          <w:szCs w:val="20"/>
          <w:lang w:val="en-US" w:eastAsia="cs-CZ"/>
          <w:rPrChange w:id="119" w:author="dave" w:date="2011-12-11T18:03:00Z">
            <w:rPr>
              <w:rFonts w:ascii="Arial" w:eastAsia="Times New Roman" w:hAnsi="Arial" w:cs="Arial"/>
              <w:color w:val="333333"/>
              <w:sz w:val="20"/>
              <w:szCs w:val="20"/>
              <w:lang w:eastAsia="cs-CZ"/>
            </w:rPr>
          </w:rPrChange>
        </w:rPr>
        <w:t xml:space="preserve">and </w:t>
      </w:r>
      <w:del w:id="120" w:author="dave" w:date="2011-12-11T18:49:00Z">
        <w:r w:rsidRPr="009449C0" w:rsidDel="00A25C99">
          <w:rPr>
            <w:rFonts w:ascii="Arial" w:eastAsia="Times New Roman" w:hAnsi="Arial" w:cs="Arial"/>
            <w:color w:val="333333"/>
            <w:sz w:val="20"/>
            <w:szCs w:val="20"/>
            <w:lang w:val="en-US" w:eastAsia="cs-CZ"/>
            <w:rPrChange w:id="121" w:author="dave" w:date="2011-12-11T18:03:00Z">
              <w:rPr>
                <w:rFonts w:ascii="Arial" w:eastAsia="Times New Roman" w:hAnsi="Arial" w:cs="Arial"/>
                <w:color w:val="333333"/>
                <w:sz w:val="20"/>
                <w:szCs w:val="20"/>
                <w:lang w:eastAsia="cs-CZ"/>
              </w:rPr>
            </w:rPrChange>
          </w:rPr>
          <w:delText xml:space="preserve">ending </w:delText>
        </w:r>
      </w:del>
      <w:ins w:id="122" w:author="dave" w:date="2011-12-11T18:49:00Z">
        <w:r w:rsidR="00A25C99" w:rsidRPr="009449C0">
          <w:rPr>
            <w:rFonts w:ascii="Arial" w:eastAsia="Times New Roman" w:hAnsi="Arial" w:cs="Arial"/>
            <w:color w:val="333333"/>
            <w:sz w:val="20"/>
            <w:szCs w:val="20"/>
            <w:lang w:val="en-US" w:eastAsia="cs-CZ"/>
            <w:rPrChange w:id="123" w:author="dave" w:date="2011-12-11T18:03:00Z">
              <w:rPr>
                <w:rFonts w:ascii="Arial" w:eastAsia="Times New Roman" w:hAnsi="Arial" w:cs="Arial"/>
                <w:color w:val="333333"/>
                <w:sz w:val="20"/>
                <w:szCs w:val="20"/>
                <w:lang w:eastAsia="cs-CZ"/>
              </w:rPr>
            </w:rPrChange>
          </w:rPr>
          <w:t>end</w:t>
        </w:r>
        <w:r w:rsidR="00A25C99">
          <w:rPr>
            <w:rFonts w:ascii="Arial" w:eastAsia="Times New Roman" w:hAnsi="Arial" w:cs="Arial"/>
            <w:color w:val="333333"/>
            <w:sz w:val="20"/>
            <w:szCs w:val="20"/>
            <w:lang w:val="en-US" w:eastAsia="cs-CZ"/>
          </w:rPr>
          <w:t>-</w:t>
        </w:r>
      </w:ins>
      <w:r w:rsidRPr="009449C0">
        <w:rPr>
          <w:rFonts w:ascii="Arial" w:eastAsia="Times New Roman" w:hAnsi="Arial" w:cs="Arial"/>
          <w:color w:val="333333"/>
          <w:sz w:val="20"/>
          <w:szCs w:val="20"/>
          <w:lang w:val="en-US" w:eastAsia="cs-CZ"/>
          <w:rPrChange w:id="124" w:author="dave" w:date="2011-12-11T18:03:00Z">
            <w:rPr>
              <w:rFonts w:ascii="Arial" w:eastAsia="Times New Roman" w:hAnsi="Arial" w:cs="Arial"/>
              <w:color w:val="333333"/>
              <w:sz w:val="20"/>
              <w:szCs w:val="20"/>
              <w:lang w:eastAsia="cs-CZ"/>
            </w:rPr>
          </w:rPrChange>
        </w:rPr>
        <w:t>points are identi</w:t>
      </w:r>
      <w:ins w:id="125" w:author="dave" w:date="2011-12-11T18:09:00Z">
        <w:r w:rsidR="00D3329C">
          <w:rPr>
            <w:rFonts w:ascii="Arial" w:eastAsia="Times New Roman" w:hAnsi="Arial" w:cs="Arial"/>
            <w:color w:val="333333"/>
            <w:sz w:val="20"/>
            <w:szCs w:val="20"/>
            <w:lang w:val="en-US" w:eastAsia="cs-CZ"/>
          </w:rPr>
          <w:t>fi</w:t>
        </w:r>
      </w:ins>
      <w:r w:rsidRPr="009449C0">
        <w:rPr>
          <w:rFonts w:ascii="Arial" w:eastAsia="Times New Roman" w:hAnsi="Arial" w:cs="Arial"/>
          <w:color w:val="333333"/>
          <w:sz w:val="20"/>
          <w:szCs w:val="20"/>
          <w:lang w:val="en-US" w:eastAsia="cs-CZ"/>
          <w:rPrChange w:id="126" w:author="dave" w:date="2011-12-11T18:03:00Z">
            <w:rPr>
              <w:rFonts w:ascii="Arial" w:eastAsia="Times New Roman" w:hAnsi="Arial" w:cs="Arial"/>
              <w:color w:val="333333"/>
              <w:sz w:val="20"/>
              <w:szCs w:val="20"/>
              <w:lang w:eastAsia="cs-CZ"/>
            </w:rPr>
          </w:rPrChange>
        </w:rPr>
        <w:t>ed in each of the cavity diagrams.</w:t>
      </w:r>
    </w:p>
    <w:p w:rsidR="002E6425" w:rsidRPr="009449C0" w:rsidRDefault="002E6425" w:rsidP="002E6425">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0"/>
          <w:szCs w:val="20"/>
          <w:lang w:val="en-US" w:eastAsia="cs-CZ"/>
          <w:rPrChange w:id="127" w:author="dave" w:date="2011-12-11T18:03:00Z">
            <w:rPr>
              <w:rFonts w:ascii="Arial" w:eastAsia="Times New Roman" w:hAnsi="Arial" w:cs="Arial"/>
              <w:color w:val="333333"/>
              <w:sz w:val="20"/>
              <w:szCs w:val="20"/>
              <w:lang w:eastAsia="cs-CZ"/>
            </w:rPr>
          </w:rPrChange>
        </w:rPr>
      </w:pPr>
      <w:del w:id="128" w:author="dave" w:date="2011-12-11T17:58:00Z">
        <w:r w:rsidRPr="009449C0" w:rsidDel="002E6425">
          <w:rPr>
            <w:rFonts w:ascii="Arial" w:eastAsia="Times New Roman" w:hAnsi="Arial" w:cs="Arial"/>
            <w:color w:val="333333"/>
            <w:sz w:val="20"/>
            <w:szCs w:val="20"/>
            <w:lang w:val="en-US" w:eastAsia="cs-CZ"/>
            <w:rPrChange w:id="129" w:author="dave" w:date="2011-12-11T18:03:00Z">
              <w:rPr>
                <w:rFonts w:ascii="Arial" w:eastAsia="Times New Roman" w:hAnsi="Arial" w:cs="Arial"/>
                <w:color w:val="333333"/>
                <w:sz w:val="20"/>
                <w:szCs w:val="20"/>
                <w:lang w:eastAsia="cs-CZ"/>
              </w:rPr>
            </w:rPrChange>
          </w:rPr>
          <w:delText xml:space="preserve">4. </w:delText>
        </w:r>
      </w:del>
      <w:proofErr w:type="spellStart"/>
      <w:r w:rsidRPr="009449C0">
        <w:rPr>
          <w:rFonts w:ascii="Arial" w:eastAsia="Times New Roman" w:hAnsi="Arial" w:cs="Arial"/>
          <w:color w:val="333333"/>
          <w:sz w:val="20"/>
          <w:szCs w:val="20"/>
          <w:lang w:val="en-US" w:eastAsia="cs-CZ"/>
          <w:rPrChange w:id="130" w:author="dave" w:date="2011-12-11T18:03:00Z">
            <w:rPr>
              <w:rFonts w:ascii="Arial" w:eastAsia="Times New Roman" w:hAnsi="Arial" w:cs="Arial"/>
              <w:color w:val="333333"/>
              <w:sz w:val="20"/>
              <w:szCs w:val="20"/>
              <w:lang w:eastAsia="cs-CZ"/>
            </w:rPr>
          </w:rPrChange>
        </w:rPr>
        <w:t>Dijkstra's</w:t>
      </w:r>
      <w:proofErr w:type="spellEnd"/>
      <w:r w:rsidRPr="009449C0">
        <w:rPr>
          <w:rFonts w:ascii="Arial" w:eastAsia="Times New Roman" w:hAnsi="Arial" w:cs="Arial"/>
          <w:color w:val="333333"/>
          <w:sz w:val="20"/>
          <w:szCs w:val="20"/>
          <w:lang w:val="en-US" w:eastAsia="cs-CZ"/>
          <w:rPrChange w:id="131" w:author="dave" w:date="2011-12-11T18:03:00Z">
            <w:rPr>
              <w:rFonts w:ascii="Arial" w:eastAsia="Times New Roman" w:hAnsi="Arial" w:cs="Arial"/>
              <w:color w:val="333333"/>
              <w:sz w:val="20"/>
              <w:szCs w:val="20"/>
              <w:lang w:eastAsia="cs-CZ"/>
            </w:rPr>
          </w:rPrChange>
        </w:rPr>
        <w:t xml:space="preserve"> Shortest Path algorithm is used to find the tunnels between the pairs of starting and ending points.</w:t>
      </w:r>
    </w:p>
    <w:p w:rsidR="002E6425" w:rsidRPr="009449C0" w:rsidRDefault="002E6425" w:rsidP="002E6425">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val="en-US" w:eastAsia="cs-CZ"/>
          <w:rPrChange w:id="132" w:author="dave" w:date="2011-12-11T18:03:00Z">
            <w:rPr>
              <w:rFonts w:ascii="Arial" w:eastAsia="Times New Roman" w:hAnsi="Arial" w:cs="Arial"/>
              <w:b/>
              <w:bCs/>
              <w:color w:val="333333"/>
              <w:sz w:val="27"/>
              <w:szCs w:val="27"/>
              <w:lang w:eastAsia="cs-CZ"/>
            </w:rPr>
          </w:rPrChange>
        </w:rPr>
      </w:pPr>
      <w:r w:rsidRPr="009449C0">
        <w:rPr>
          <w:rFonts w:ascii="Arial" w:eastAsia="Times New Roman" w:hAnsi="Arial" w:cs="Arial"/>
          <w:b/>
          <w:bCs/>
          <w:color w:val="333333"/>
          <w:sz w:val="27"/>
          <w:szCs w:val="27"/>
          <w:lang w:val="en-US" w:eastAsia="cs-CZ"/>
          <w:rPrChange w:id="133" w:author="dave" w:date="2011-12-11T18:03:00Z">
            <w:rPr>
              <w:rFonts w:ascii="Arial" w:eastAsia="Times New Roman" w:hAnsi="Arial" w:cs="Arial"/>
              <w:b/>
              <w:bCs/>
              <w:color w:val="333333"/>
              <w:sz w:val="27"/>
              <w:szCs w:val="27"/>
              <w:lang w:eastAsia="cs-CZ"/>
            </w:rPr>
          </w:rPrChange>
        </w:rPr>
        <w:t xml:space="preserve">1. Macromolecular </w:t>
      </w:r>
      <w:proofErr w:type="spellStart"/>
      <w:r w:rsidRPr="009449C0">
        <w:rPr>
          <w:rFonts w:ascii="Arial" w:eastAsia="Times New Roman" w:hAnsi="Arial" w:cs="Arial"/>
          <w:b/>
          <w:bCs/>
          <w:color w:val="333333"/>
          <w:sz w:val="27"/>
          <w:szCs w:val="27"/>
          <w:lang w:val="en-US" w:eastAsia="cs-CZ"/>
          <w:rPrChange w:id="134" w:author="dave" w:date="2011-12-11T18:03:00Z">
            <w:rPr>
              <w:rFonts w:ascii="Arial" w:eastAsia="Times New Roman" w:hAnsi="Arial" w:cs="Arial"/>
              <w:b/>
              <w:bCs/>
              <w:color w:val="333333"/>
              <w:sz w:val="27"/>
              <w:szCs w:val="27"/>
              <w:lang w:eastAsia="cs-CZ"/>
            </w:rPr>
          </w:rPrChange>
        </w:rPr>
        <w:t>Voronoi</w:t>
      </w:r>
      <w:proofErr w:type="spellEnd"/>
      <w:r w:rsidRPr="009449C0">
        <w:rPr>
          <w:rFonts w:ascii="Arial" w:eastAsia="Times New Roman" w:hAnsi="Arial" w:cs="Arial"/>
          <w:b/>
          <w:bCs/>
          <w:color w:val="333333"/>
          <w:sz w:val="27"/>
          <w:szCs w:val="27"/>
          <w:lang w:val="en-US" w:eastAsia="cs-CZ"/>
          <w:rPrChange w:id="135" w:author="dave" w:date="2011-12-11T18:03:00Z">
            <w:rPr>
              <w:rFonts w:ascii="Arial" w:eastAsia="Times New Roman" w:hAnsi="Arial" w:cs="Arial"/>
              <w:b/>
              <w:bCs/>
              <w:color w:val="333333"/>
              <w:sz w:val="27"/>
              <w:szCs w:val="27"/>
              <w:lang w:eastAsia="cs-CZ"/>
            </w:rPr>
          </w:rPrChange>
        </w:rPr>
        <w:t xml:space="preserve"> Diagram Representation</w:t>
      </w:r>
    </w:p>
    <w:p w:rsidR="002E6425" w:rsidRPr="009449C0" w:rsidDel="00A25C99" w:rsidRDefault="002E6425" w:rsidP="002E6425">
      <w:pPr>
        <w:shd w:val="clear" w:color="auto" w:fill="FFFFFF"/>
        <w:spacing w:after="150" w:line="240" w:lineRule="auto"/>
        <w:rPr>
          <w:del w:id="136" w:author="dave" w:date="2011-12-11T18:52:00Z"/>
          <w:rFonts w:ascii="Arial" w:eastAsia="Times New Roman" w:hAnsi="Arial" w:cs="Arial"/>
          <w:color w:val="333333"/>
          <w:sz w:val="20"/>
          <w:szCs w:val="20"/>
          <w:lang w:val="en-US" w:eastAsia="cs-CZ"/>
          <w:rPrChange w:id="137" w:author="dave" w:date="2011-12-11T18:03:00Z">
            <w:rPr>
              <w:del w:id="138" w:author="dave" w:date="2011-12-11T18:52:00Z"/>
              <w:rFonts w:ascii="Arial" w:eastAsia="Times New Roman" w:hAnsi="Arial" w:cs="Arial"/>
              <w:color w:val="333333"/>
              <w:sz w:val="20"/>
              <w:szCs w:val="20"/>
              <w:lang w:eastAsia="cs-CZ"/>
            </w:rPr>
          </w:rPrChange>
        </w:rPr>
      </w:pPr>
      <w:proofErr w:type="spellStart"/>
      <w:r w:rsidRPr="009449C0">
        <w:rPr>
          <w:rFonts w:ascii="Arial" w:eastAsia="Times New Roman" w:hAnsi="Arial" w:cs="Arial"/>
          <w:color w:val="333333"/>
          <w:sz w:val="20"/>
          <w:szCs w:val="20"/>
          <w:lang w:val="en-US" w:eastAsia="cs-CZ"/>
          <w:rPrChange w:id="139" w:author="dave" w:date="2011-12-11T18:03:00Z">
            <w:rPr>
              <w:rFonts w:ascii="Arial" w:eastAsia="Times New Roman" w:hAnsi="Arial" w:cs="Arial"/>
              <w:color w:val="333333"/>
              <w:sz w:val="20"/>
              <w:szCs w:val="20"/>
              <w:lang w:eastAsia="cs-CZ"/>
            </w:rPr>
          </w:rPrChange>
        </w:rPr>
        <w:t>Voronoi</w:t>
      </w:r>
      <w:proofErr w:type="spellEnd"/>
      <w:r w:rsidRPr="009449C0">
        <w:rPr>
          <w:rFonts w:ascii="Arial" w:eastAsia="Times New Roman" w:hAnsi="Arial" w:cs="Arial"/>
          <w:color w:val="333333"/>
          <w:sz w:val="20"/>
          <w:szCs w:val="20"/>
          <w:lang w:val="en-US" w:eastAsia="cs-CZ"/>
          <w:rPrChange w:id="140" w:author="dave" w:date="2011-12-11T18:03:00Z">
            <w:rPr>
              <w:rFonts w:ascii="Arial" w:eastAsia="Times New Roman" w:hAnsi="Arial" w:cs="Arial"/>
              <w:color w:val="333333"/>
              <w:sz w:val="20"/>
              <w:szCs w:val="20"/>
              <w:lang w:eastAsia="cs-CZ"/>
            </w:rPr>
          </w:rPrChange>
        </w:rPr>
        <w:t xml:space="preserve"> diagram divides a metric space according to the distances between discrete sets of speci</w:t>
      </w:r>
      <w:ins w:id="141" w:author="dave" w:date="2011-12-11T18:51:00Z">
        <w:r w:rsidR="00A25C99">
          <w:rPr>
            <w:rFonts w:ascii="Arial" w:eastAsia="Times New Roman" w:hAnsi="Arial" w:cs="Arial"/>
            <w:color w:val="333333"/>
            <w:sz w:val="20"/>
            <w:szCs w:val="20"/>
            <w:lang w:val="en-US" w:eastAsia="cs-CZ"/>
          </w:rPr>
          <w:t>fi</w:t>
        </w:r>
      </w:ins>
      <w:r w:rsidRPr="009449C0">
        <w:rPr>
          <w:rFonts w:ascii="Arial" w:eastAsia="Times New Roman" w:hAnsi="Arial" w:cs="Arial"/>
          <w:color w:val="333333"/>
          <w:sz w:val="20"/>
          <w:szCs w:val="20"/>
          <w:lang w:val="en-US" w:eastAsia="cs-CZ"/>
          <w:rPrChange w:id="142" w:author="dave" w:date="2011-12-11T18:03:00Z">
            <w:rPr>
              <w:rFonts w:ascii="Arial" w:eastAsia="Times New Roman" w:hAnsi="Arial" w:cs="Arial"/>
              <w:color w:val="333333"/>
              <w:sz w:val="20"/>
              <w:szCs w:val="20"/>
              <w:lang w:eastAsia="cs-CZ"/>
            </w:rPr>
          </w:rPrChange>
        </w:rPr>
        <w:t xml:space="preserve">ed objects. In Mole case objects are </w:t>
      </w:r>
      <w:ins w:id="143" w:author="dave" w:date="2011-12-11T18:52:00Z">
        <w:r w:rsidR="00A25C99">
          <w:rPr>
            <w:rFonts w:ascii="Arial" w:eastAsia="Times New Roman" w:hAnsi="Arial" w:cs="Arial"/>
            <w:color w:val="333333"/>
            <w:sz w:val="20"/>
            <w:szCs w:val="20"/>
            <w:lang w:val="en-US" w:eastAsia="cs-CZ"/>
          </w:rPr>
          <w:t xml:space="preserve">the centers of the </w:t>
        </w:r>
      </w:ins>
      <w:ins w:id="144" w:author="dave" w:date="2011-12-11T18:53:00Z">
        <w:r w:rsidR="00A25C99">
          <w:rPr>
            <w:rFonts w:ascii="Arial" w:eastAsia="Times New Roman" w:hAnsi="Arial" w:cs="Arial"/>
            <w:color w:val="333333"/>
            <w:sz w:val="20"/>
            <w:szCs w:val="20"/>
            <w:lang w:val="en-US" w:eastAsia="cs-CZ"/>
          </w:rPr>
          <w:t xml:space="preserve">atom </w:t>
        </w:r>
      </w:ins>
      <w:ins w:id="145" w:author="dave" w:date="2011-12-11T18:52:00Z">
        <w:r w:rsidR="00A25C99">
          <w:rPr>
            <w:rFonts w:ascii="Arial" w:eastAsia="Times New Roman" w:hAnsi="Arial" w:cs="Arial"/>
            <w:color w:val="333333"/>
            <w:sz w:val="20"/>
            <w:szCs w:val="20"/>
            <w:lang w:val="en-US" w:eastAsia="cs-CZ"/>
          </w:rPr>
          <w:t>van der Waals sp</w:t>
        </w:r>
      </w:ins>
      <w:ins w:id="146" w:author="dave" w:date="2011-12-11T18:53:00Z">
        <w:r w:rsidR="00A25C99">
          <w:rPr>
            <w:rFonts w:ascii="Arial" w:eastAsia="Times New Roman" w:hAnsi="Arial" w:cs="Arial"/>
            <w:color w:val="333333"/>
            <w:sz w:val="20"/>
            <w:szCs w:val="20"/>
            <w:lang w:val="en-US" w:eastAsia="cs-CZ"/>
          </w:rPr>
          <w:t xml:space="preserve">heres. The edges of the diagram represent the </w:t>
        </w:r>
      </w:ins>
      <w:ins w:id="147" w:author="dave" w:date="2011-12-11T18:54:00Z">
        <w:r w:rsidR="00A25C99">
          <w:rPr>
            <w:rFonts w:ascii="Arial" w:eastAsia="Times New Roman" w:hAnsi="Arial" w:cs="Arial"/>
            <w:color w:val="333333"/>
            <w:sz w:val="20"/>
            <w:szCs w:val="20"/>
            <w:lang w:val="en-US" w:eastAsia="cs-CZ"/>
          </w:rPr>
          <w:t>equidistant positions between pairs of closest atoms.</w:t>
        </w:r>
      </w:ins>
      <w:ins w:id="148" w:author="dave" w:date="2011-12-11T18:52:00Z">
        <w:r w:rsidR="00A25C99">
          <w:rPr>
            <w:rFonts w:ascii="Arial" w:eastAsia="Times New Roman" w:hAnsi="Arial" w:cs="Arial"/>
            <w:color w:val="333333"/>
            <w:sz w:val="20"/>
            <w:szCs w:val="20"/>
            <w:lang w:val="en-US" w:eastAsia="cs-CZ"/>
          </w:rPr>
          <w:t xml:space="preserve">  </w:t>
        </w:r>
      </w:ins>
      <w:del w:id="149" w:author="dave" w:date="2011-12-11T18:52:00Z">
        <w:r w:rsidRPr="009449C0" w:rsidDel="00A25C99">
          <w:rPr>
            <w:rFonts w:ascii="Arial" w:eastAsia="Times New Roman" w:hAnsi="Arial" w:cs="Arial"/>
            <w:color w:val="333333"/>
            <w:sz w:val="20"/>
            <w:szCs w:val="20"/>
            <w:lang w:val="en-US" w:eastAsia="cs-CZ"/>
            <w:rPrChange w:id="150" w:author="dave" w:date="2011-12-11T18:03:00Z">
              <w:rPr>
                <w:rFonts w:ascii="Arial" w:eastAsia="Times New Roman" w:hAnsi="Arial" w:cs="Arial"/>
                <w:color w:val="333333"/>
                <w:sz w:val="20"/>
                <w:szCs w:val="20"/>
                <w:lang w:eastAsia="cs-CZ"/>
              </w:rPr>
            </w:rPrChange>
          </w:rPr>
          <w:delText>atoms with van der Waals radii defined in AMBER force field. Edges of Voronoi diagrams shows positions with equidistal position to closest atoms.</w:delText>
        </w:r>
      </w:del>
    </w:p>
    <w:p w:rsidR="002E6425" w:rsidRPr="009449C0" w:rsidRDefault="00A25C99" w:rsidP="002E6425">
      <w:pPr>
        <w:shd w:val="clear" w:color="auto" w:fill="FFFFFF"/>
        <w:spacing w:after="150" w:line="240" w:lineRule="auto"/>
        <w:rPr>
          <w:rFonts w:ascii="Arial" w:eastAsia="Times New Roman" w:hAnsi="Arial" w:cs="Arial"/>
          <w:color w:val="333333"/>
          <w:sz w:val="20"/>
          <w:szCs w:val="20"/>
          <w:lang w:val="en-US" w:eastAsia="cs-CZ"/>
          <w:rPrChange w:id="151" w:author="dave" w:date="2011-12-11T18:03:00Z">
            <w:rPr>
              <w:rFonts w:ascii="Arial" w:eastAsia="Times New Roman" w:hAnsi="Arial" w:cs="Arial"/>
              <w:color w:val="333333"/>
              <w:sz w:val="20"/>
              <w:szCs w:val="20"/>
              <w:lang w:eastAsia="cs-CZ"/>
            </w:rPr>
          </w:rPrChange>
        </w:rPr>
      </w:pPr>
      <w:ins w:id="152" w:author="dave" w:date="2011-12-11T18:55:00Z">
        <w:r>
          <w:rPr>
            <w:rFonts w:ascii="Arial" w:eastAsia="Times New Roman" w:hAnsi="Arial" w:cs="Arial"/>
            <w:color w:val="333333"/>
            <w:sz w:val="20"/>
            <w:szCs w:val="20"/>
            <w:lang w:val="en-US" w:eastAsia="cs-CZ"/>
          </w:rPr>
          <w:t xml:space="preserve">The </w:t>
        </w:r>
      </w:ins>
      <w:proofErr w:type="spellStart"/>
      <w:r w:rsidR="002E6425" w:rsidRPr="009449C0">
        <w:rPr>
          <w:rFonts w:ascii="Arial" w:eastAsia="Times New Roman" w:hAnsi="Arial" w:cs="Arial"/>
          <w:color w:val="333333"/>
          <w:sz w:val="20"/>
          <w:szCs w:val="20"/>
          <w:lang w:val="en-US" w:eastAsia="cs-CZ"/>
          <w:rPrChange w:id="153" w:author="dave" w:date="2011-12-11T18:03:00Z">
            <w:rPr>
              <w:rFonts w:ascii="Arial" w:eastAsia="Times New Roman" w:hAnsi="Arial" w:cs="Arial"/>
              <w:color w:val="333333"/>
              <w:sz w:val="20"/>
              <w:szCs w:val="20"/>
              <w:lang w:eastAsia="cs-CZ"/>
            </w:rPr>
          </w:rPrChange>
        </w:rPr>
        <w:t>Voronoi</w:t>
      </w:r>
      <w:proofErr w:type="spellEnd"/>
      <w:r w:rsidR="002E6425" w:rsidRPr="009449C0">
        <w:rPr>
          <w:rFonts w:ascii="Arial" w:eastAsia="Times New Roman" w:hAnsi="Arial" w:cs="Arial"/>
          <w:color w:val="333333"/>
          <w:sz w:val="20"/>
          <w:szCs w:val="20"/>
          <w:lang w:val="en-US" w:eastAsia="cs-CZ"/>
          <w:rPrChange w:id="154" w:author="dave" w:date="2011-12-11T18:03:00Z">
            <w:rPr>
              <w:rFonts w:ascii="Arial" w:eastAsia="Times New Roman" w:hAnsi="Arial" w:cs="Arial"/>
              <w:color w:val="333333"/>
              <w:sz w:val="20"/>
              <w:szCs w:val="20"/>
              <w:lang w:eastAsia="cs-CZ"/>
            </w:rPr>
          </w:rPrChange>
        </w:rPr>
        <w:t xml:space="preserve"> diagram can be </w:t>
      </w:r>
      <w:del w:id="155" w:author="dave" w:date="2011-12-11T18:55:00Z">
        <w:r w:rsidR="002E6425" w:rsidRPr="009449C0" w:rsidDel="00A25C99">
          <w:rPr>
            <w:rFonts w:ascii="Arial" w:eastAsia="Times New Roman" w:hAnsi="Arial" w:cs="Arial"/>
            <w:color w:val="333333"/>
            <w:sz w:val="20"/>
            <w:szCs w:val="20"/>
            <w:lang w:val="en-US" w:eastAsia="cs-CZ"/>
            <w:rPrChange w:id="156" w:author="dave" w:date="2011-12-11T18:03:00Z">
              <w:rPr>
                <w:rFonts w:ascii="Arial" w:eastAsia="Times New Roman" w:hAnsi="Arial" w:cs="Arial"/>
                <w:color w:val="333333"/>
                <w:sz w:val="20"/>
                <w:szCs w:val="20"/>
                <w:lang w:eastAsia="cs-CZ"/>
              </w:rPr>
            </w:rPrChange>
          </w:rPr>
          <w:delText xml:space="preserve">reformulated </w:delText>
        </w:r>
      </w:del>
      <w:ins w:id="157" w:author="dave" w:date="2011-12-11T18:55:00Z">
        <w:r>
          <w:rPr>
            <w:rFonts w:ascii="Arial" w:eastAsia="Times New Roman" w:hAnsi="Arial" w:cs="Arial"/>
            <w:color w:val="333333"/>
            <w:sz w:val="20"/>
            <w:szCs w:val="20"/>
            <w:lang w:val="en-US" w:eastAsia="cs-CZ"/>
          </w:rPr>
          <w:t xml:space="preserve">computed as a </w:t>
        </w:r>
      </w:ins>
      <w:del w:id="158" w:author="dave" w:date="2011-12-11T18:55:00Z">
        <w:r w:rsidR="002E6425" w:rsidRPr="009449C0" w:rsidDel="00A25C99">
          <w:rPr>
            <w:rFonts w:ascii="Arial" w:eastAsia="Times New Roman" w:hAnsi="Arial" w:cs="Arial"/>
            <w:color w:val="333333"/>
            <w:sz w:val="20"/>
            <w:szCs w:val="20"/>
            <w:lang w:val="en-US" w:eastAsia="cs-CZ"/>
            <w:rPrChange w:id="159" w:author="dave" w:date="2011-12-11T18:03:00Z">
              <w:rPr>
                <w:rFonts w:ascii="Arial" w:eastAsia="Times New Roman" w:hAnsi="Arial" w:cs="Arial"/>
                <w:color w:val="333333"/>
                <w:sz w:val="20"/>
                <w:szCs w:val="20"/>
                <w:lang w:eastAsia="cs-CZ"/>
              </w:rPr>
            </w:rPrChange>
          </w:rPr>
          <w:delText>in</w:delText>
        </w:r>
      </w:del>
      <w:ins w:id="160" w:author="dave" w:date="2011-12-11T18:55:00Z">
        <w:r>
          <w:rPr>
            <w:rFonts w:ascii="Arial" w:eastAsia="Times New Roman" w:hAnsi="Arial" w:cs="Arial"/>
            <w:color w:val="333333"/>
            <w:sz w:val="20"/>
            <w:szCs w:val="20"/>
            <w:lang w:val="en-US" w:eastAsia="cs-CZ"/>
          </w:rPr>
          <w:t>dual of the</w:t>
        </w:r>
      </w:ins>
      <w:r w:rsidR="002E6425" w:rsidRPr="009449C0">
        <w:rPr>
          <w:rFonts w:ascii="Arial" w:eastAsia="Times New Roman" w:hAnsi="Arial" w:cs="Arial"/>
          <w:color w:val="333333"/>
          <w:sz w:val="20"/>
          <w:szCs w:val="20"/>
          <w:lang w:val="en-US" w:eastAsia="cs-CZ"/>
          <w:rPrChange w:id="161" w:author="dave" w:date="2011-12-11T18:03:00Z">
            <w:rPr>
              <w:rFonts w:ascii="Arial" w:eastAsia="Times New Roman" w:hAnsi="Arial" w:cs="Arial"/>
              <w:color w:val="333333"/>
              <w:sz w:val="20"/>
              <w:szCs w:val="20"/>
              <w:lang w:eastAsia="cs-CZ"/>
            </w:rPr>
          </w:rPrChange>
        </w:rPr>
        <w:t xml:space="preserve"> Delaunay triangulation of</w:t>
      </w:r>
      <w:ins w:id="162" w:author="dave" w:date="2011-12-11T18:55:00Z">
        <w:r>
          <w:rPr>
            <w:rFonts w:ascii="Arial" w:eastAsia="Times New Roman" w:hAnsi="Arial" w:cs="Arial"/>
            <w:color w:val="333333"/>
            <w:sz w:val="20"/>
            <w:szCs w:val="20"/>
            <w:lang w:val="en-US" w:eastAsia="cs-CZ"/>
          </w:rPr>
          <w:t xml:space="preserve"> the</w:t>
        </w:r>
      </w:ins>
      <w:r w:rsidR="002E6425" w:rsidRPr="009449C0">
        <w:rPr>
          <w:rFonts w:ascii="Arial" w:eastAsia="Times New Roman" w:hAnsi="Arial" w:cs="Arial"/>
          <w:color w:val="333333"/>
          <w:sz w:val="20"/>
          <w:szCs w:val="20"/>
          <w:lang w:val="en-US" w:eastAsia="cs-CZ"/>
          <w:rPrChange w:id="163" w:author="dave" w:date="2011-12-11T18:03:00Z">
            <w:rPr>
              <w:rFonts w:ascii="Arial" w:eastAsia="Times New Roman" w:hAnsi="Arial" w:cs="Arial"/>
              <w:color w:val="333333"/>
              <w:sz w:val="20"/>
              <w:szCs w:val="20"/>
              <w:lang w:eastAsia="cs-CZ"/>
            </w:rPr>
          </w:rPrChange>
        </w:rPr>
        <w:t xml:space="preserve"> </w:t>
      </w:r>
      <w:proofErr w:type="spellStart"/>
      <w:r w:rsidR="002E6425" w:rsidRPr="009449C0">
        <w:rPr>
          <w:rFonts w:ascii="Arial" w:eastAsia="Times New Roman" w:hAnsi="Arial" w:cs="Arial"/>
          <w:color w:val="333333"/>
          <w:sz w:val="20"/>
          <w:szCs w:val="20"/>
          <w:lang w:val="en-US" w:eastAsia="cs-CZ"/>
          <w:rPrChange w:id="164" w:author="dave" w:date="2011-12-11T18:03:00Z">
            <w:rPr>
              <w:rFonts w:ascii="Arial" w:eastAsia="Times New Roman" w:hAnsi="Arial" w:cs="Arial"/>
              <w:color w:val="333333"/>
              <w:sz w:val="20"/>
              <w:szCs w:val="20"/>
              <w:lang w:eastAsia="cs-CZ"/>
            </w:rPr>
          </w:rPrChange>
        </w:rPr>
        <w:t>vdW</w:t>
      </w:r>
      <w:proofErr w:type="spellEnd"/>
      <w:r w:rsidR="002E6425" w:rsidRPr="009449C0">
        <w:rPr>
          <w:rFonts w:ascii="Arial" w:eastAsia="Times New Roman" w:hAnsi="Arial" w:cs="Arial"/>
          <w:color w:val="333333"/>
          <w:sz w:val="20"/>
          <w:szCs w:val="20"/>
          <w:lang w:val="en-US" w:eastAsia="cs-CZ"/>
          <w:rPrChange w:id="165" w:author="dave" w:date="2011-12-11T18:03:00Z">
            <w:rPr>
              <w:rFonts w:ascii="Arial" w:eastAsia="Times New Roman" w:hAnsi="Arial" w:cs="Arial"/>
              <w:color w:val="333333"/>
              <w:sz w:val="20"/>
              <w:szCs w:val="20"/>
              <w:lang w:eastAsia="cs-CZ"/>
            </w:rPr>
          </w:rPrChange>
        </w:rPr>
        <w:t xml:space="preserve"> sphere</w:t>
      </w:r>
      <w:ins w:id="166" w:author="dave" w:date="2011-12-11T18:55:00Z">
        <w:r>
          <w:rPr>
            <w:rFonts w:ascii="Arial" w:eastAsia="Times New Roman" w:hAnsi="Arial" w:cs="Arial"/>
            <w:color w:val="333333"/>
            <w:sz w:val="20"/>
            <w:szCs w:val="20"/>
            <w:lang w:val="en-US" w:eastAsia="cs-CZ"/>
          </w:rPr>
          <w:t xml:space="preserve"> centers</w:t>
        </w:r>
      </w:ins>
      <w:del w:id="167" w:author="dave" w:date="2011-12-11T18:55:00Z">
        <w:r w:rsidR="002E6425" w:rsidRPr="009449C0" w:rsidDel="00A25C99">
          <w:rPr>
            <w:rFonts w:ascii="Arial" w:eastAsia="Times New Roman" w:hAnsi="Arial" w:cs="Arial"/>
            <w:color w:val="333333"/>
            <w:sz w:val="20"/>
            <w:szCs w:val="20"/>
            <w:lang w:val="en-US" w:eastAsia="cs-CZ"/>
            <w:rPrChange w:id="168" w:author="dave" w:date="2011-12-11T18:03:00Z">
              <w:rPr>
                <w:rFonts w:ascii="Arial" w:eastAsia="Times New Roman" w:hAnsi="Arial" w:cs="Arial"/>
                <w:color w:val="333333"/>
                <w:sz w:val="20"/>
                <w:szCs w:val="20"/>
                <w:lang w:eastAsia="cs-CZ"/>
              </w:rPr>
            </w:rPrChange>
          </w:rPr>
          <w:delText>s</w:delText>
        </w:r>
      </w:del>
      <w:r w:rsidR="002E6425" w:rsidRPr="009449C0">
        <w:rPr>
          <w:rFonts w:ascii="Arial" w:eastAsia="Times New Roman" w:hAnsi="Arial" w:cs="Arial"/>
          <w:color w:val="333333"/>
          <w:sz w:val="20"/>
          <w:szCs w:val="20"/>
          <w:lang w:val="en-US" w:eastAsia="cs-CZ"/>
          <w:rPrChange w:id="169" w:author="dave" w:date="2011-12-11T18:03:00Z">
            <w:rPr>
              <w:rFonts w:ascii="Arial" w:eastAsia="Times New Roman" w:hAnsi="Arial" w:cs="Arial"/>
              <w:color w:val="333333"/>
              <w:sz w:val="20"/>
              <w:szCs w:val="20"/>
              <w:lang w:eastAsia="cs-CZ"/>
            </w:rPr>
          </w:rPrChange>
        </w:rPr>
        <w:t>. The</w:t>
      </w:r>
      <w:ins w:id="170" w:author="dave" w:date="2011-12-11T18:55:00Z">
        <w:r>
          <w:rPr>
            <w:rFonts w:ascii="Arial" w:eastAsia="Times New Roman" w:hAnsi="Arial" w:cs="Arial"/>
            <w:color w:val="333333"/>
            <w:sz w:val="20"/>
            <w:szCs w:val="20"/>
            <w:lang w:val="en-US" w:eastAsia="cs-CZ"/>
          </w:rPr>
          <w:t>refore, the</w:t>
        </w:r>
      </w:ins>
      <w:r w:rsidR="002E6425" w:rsidRPr="009449C0">
        <w:rPr>
          <w:rFonts w:ascii="Arial" w:eastAsia="Times New Roman" w:hAnsi="Arial" w:cs="Arial"/>
          <w:color w:val="333333"/>
          <w:sz w:val="20"/>
          <w:szCs w:val="20"/>
          <w:lang w:val="en-US" w:eastAsia="cs-CZ"/>
          <w:rPrChange w:id="171" w:author="dave" w:date="2011-12-11T18:03:00Z">
            <w:rPr>
              <w:rFonts w:ascii="Arial" w:eastAsia="Times New Roman" w:hAnsi="Arial" w:cs="Arial"/>
              <w:color w:val="333333"/>
              <w:sz w:val="20"/>
              <w:szCs w:val="20"/>
              <w:lang w:eastAsia="cs-CZ"/>
            </w:rPr>
          </w:rPrChange>
        </w:rPr>
        <w:t xml:space="preserve"> vertices of the diagram correspond to the tetrahedrons of the triangulation and are located at the tetrahedron's </w:t>
      </w:r>
      <w:proofErr w:type="spellStart"/>
      <w:r w:rsidR="002E6425" w:rsidRPr="009449C0">
        <w:rPr>
          <w:rFonts w:ascii="Arial" w:eastAsia="Times New Roman" w:hAnsi="Arial" w:cs="Arial"/>
          <w:color w:val="333333"/>
          <w:sz w:val="20"/>
          <w:szCs w:val="20"/>
          <w:lang w:val="en-US" w:eastAsia="cs-CZ"/>
          <w:rPrChange w:id="172" w:author="dave" w:date="2011-12-11T18:03:00Z">
            <w:rPr>
              <w:rFonts w:ascii="Arial" w:eastAsia="Times New Roman" w:hAnsi="Arial" w:cs="Arial"/>
              <w:color w:val="333333"/>
              <w:sz w:val="20"/>
              <w:szCs w:val="20"/>
              <w:lang w:eastAsia="cs-CZ"/>
            </w:rPr>
          </w:rPrChange>
        </w:rPr>
        <w:t>circumcenter</w:t>
      </w:r>
      <w:ins w:id="173" w:author="dave" w:date="2011-12-11T18:55:00Z">
        <w:r>
          <w:rPr>
            <w:rFonts w:ascii="Arial" w:eastAsia="Times New Roman" w:hAnsi="Arial" w:cs="Arial"/>
            <w:color w:val="333333"/>
            <w:sz w:val="20"/>
            <w:szCs w:val="20"/>
            <w:lang w:val="en-US" w:eastAsia="cs-CZ"/>
          </w:rPr>
          <w:t>s</w:t>
        </w:r>
      </w:ins>
      <w:proofErr w:type="spellEnd"/>
      <w:r w:rsidR="002E6425" w:rsidRPr="009449C0">
        <w:rPr>
          <w:rFonts w:ascii="Arial" w:eastAsia="Times New Roman" w:hAnsi="Arial" w:cs="Arial"/>
          <w:color w:val="333333"/>
          <w:sz w:val="20"/>
          <w:szCs w:val="20"/>
          <w:lang w:val="en-US" w:eastAsia="cs-CZ"/>
          <w:rPrChange w:id="174" w:author="dave" w:date="2011-12-11T18:03:00Z">
            <w:rPr>
              <w:rFonts w:ascii="Arial" w:eastAsia="Times New Roman" w:hAnsi="Arial" w:cs="Arial"/>
              <w:color w:val="333333"/>
              <w:sz w:val="20"/>
              <w:szCs w:val="20"/>
              <w:lang w:eastAsia="cs-CZ"/>
            </w:rPr>
          </w:rPrChange>
        </w:rPr>
        <w:t xml:space="preserve">. </w:t>
      </w:r>
      <w:ins w:id="175" w:author="dave" w:date="2011-12-11T18:56:00Z">
        <w:r>
          <w:rPr>
            <w:rFonts w:ascii="Arial" w:eastAsia="Times New Roman" w:hAnsi="Arial" w:cs="Arial"/>
            <w:color w:val="333333"/>
            <w:sz w:val="20"/>
            <w:szCs w:val="20"/>
            <w:lang w:val="en-US" w:eastAsia="cs-CZ"/>
          </w:rPr>
          <w:t xml:space="preserve">Similarly, </w:t>
        </w:r>
      </w:ins>
      <w:del w:id="176" w:author="dave" w:date="2011-12-11T18:56:00Z">
        <w:r w:rsidR="002E6425" w:rsidRPr="009449C0" w:rsidDel="00A25C99">
          <w:rPr>
            <w:rFonts w:ascii="Arial" w:eastAsia="Times New Roman" w:hAnsi="Arial" w:cs="Arial"/>
            <w:color w:val="333333"/>
            <w:sz w:val="20"/>
            <w:szCs w:val="20"/>
            <w:lang w:val="en-US" w:eastAsia="cs-CZ"/>
            <w:rPrChange w:id="177" w:author="dave" w:date="2011-12-11T18:03:00Z">
              <w:rPr>
                <w:rFonts w:ascii="Arial" w:eastAsia="Times New Roman" w:hAnsi="Arial" w:cs="Arial"/>
                <w:color w:val="333333"/>
                <w:sz w:val="20"/>
                <w:szCs w:val="20"/>
                <w:lang w:eastAsia="cs-CZ"/>
              </w:rPr>
            </w:rPrChange>
          </w:rPr>
          <w:delText>T</w:delText>
        </w:r>
      </w:del>
      <w:ins w:id="178" w:author="dave" w:date="2011-12-11T18:56:00Z">
        <w:r>
          <w:rPr>
            <w:rFonts w:ascii="Arial" w:eastAsia="Times New Roman" w:hAnsi="Arial" w:cs="Arial"/>
            <w:color w:val="333333"/>
            <w:sz w:val="20"/>
            <w:szCs w:val="20"/>
            <w:lang w:val="en-US" w:eastAsia="cs-CZ"/>
          </w:rPr>
          <w:t>t</w:t>
        </w:r>
      </w:ins>
      <w:r w:rsidR="002E6425" w:rsidRPr="009449C0">
        <w:rPr>
          <w:rFonts w:ascii="Arial" w:eastAsia="Times New Roman" w:hAnsi="Arial" w:cs="Arial"/>
          <w:color w:val="333333"/>
          <w:sz w:val="20"/>
          <w:szCs w:val="20"/>
          <w:lang w:val="en-US" w:eastAsia="cs-CZ"/>
          <w:rPrChange w:id="179" w:author="dave" w:date="2011-12-11T18:03:00Z">
            <w:rPr>
              <w:rFonts w:ascii="Arial" w:eastAsia="Times New Roman" w:hAnsi="Arial" w:cs="Arial"/>
              <w:color w:val="333333"/>
              <w:sz w:val="20"/>
              <w:szCs w:val="20"/>
              <w:lang w:eastAsia="cs-CZ"/>
            </w:rPr>
          </w:rPrChange>
        </w:rPr>
        <w:t>he edges of the diagram represent the adjacency of the tetrahedrons.</w:t>
      </w:r>
    </w:p>
    <w:p w:rsidR="002E6425" w:rsidRPr="009449C0" w:rsidRDefault="002E6425" w:rsidP="002E6425">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val="en-US" w:eastAsia="cs-CZ"/>
          <w:rPrChange w:id="180" w:author="dave" w:date="2011-12-11T18:03:00Z">
            <w:rPr>
              <w:rFonts w:ascii="Arial" w:eastAsia="Times New Roman" w:hAnsi="Arial" w:cs="Arial"/>
              <w:b/>
              <w:bCs/>
              <w:color w:val="333333"/>
              <w:sz w:val="27"/>
              <w:szCs w:val="27"/>
              <w:lang w:eastAsia="cs-CZ"/>
            </w:rPr>
          </w:rPrChange>
        </w:rPr>
      </w:pPr>
      <w:r w:rsidRPr="009449C0">
        <w:rPr>
          <w:rFonts w:ascii="Arial" w:eastAsia="Times New Roman" w:hAnsi="Arial" w:cs="Arial"/>
          <w:b/>
          <w:bCs/>
          <w:color w:val="333333"/>
          <w:sz w:val="27"/>
          <w:szCs w:val="27"/>
          <w:lang w:val="en-US" w:eastAsia="cs-CZ"/>
          <w:rPrChange w:id="181" w:author="dave" w:date="2011-12-11T18:03:00Z">
            <w:rPr>
              <w:rFonts w:ascii="Arial" w:eastAsia="Times New Roman" w:hAnsi="Arial" w:cs="Arial"/>
              <w:b/>
              <w:bCs/>
              <w:color w:val="333333"/>
              <w:sz w:val="27"/>
              <w:szCs w:val="27"/>
              <w:lang w:eastAsia="cs-CZ"/>
            </w:rPr>
          </w:rPrChange>
        </w:rPr>
        <w:t>2. Preprocessing the Diagram</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182"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183" w:author="dave" w:date="2011-12-11T18:03:00Z">
            <w:rPr>
              <w:rFonts w:ascii="Arial" w:eastAsia="Times New Roman" w:hAnsi="Arial" w:cs="Arial"/>
              <w:color w:val="333333"/>
              <w:sz w:val="20"/>
              <w:szCs w:val="20"/>
              <w:lang w:eastAsia="cs-CZ"/>
            </w:rPr>
          </w:rPrChange>
        </w:rPr>
        <w:t>The preprocessing works in several steps:</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184" w:author="dave" w:date="2011-12-11T18:03:00Z">
            <w:rPr>
              <w:rFonts w:ascii="Arial" w:eastAsia="Times New Roman" w:hAnsi="Arial" w:cs="Arial"/>
              <w:color w:val="333333"/>
              <w:sz w:val="20"/>
              <w:szCs w:val="20"/>
              <w:lang w:eastAsia="cs-CZ"/>
            </w:rPr>
          </w:rPrChange>
        </w:rPr>
      </w:pPr>
      <w:del w:id="185" w:author="dave" w:date="2011-12-11T18:57:00Z">
        <w:r w:rsidRPr="009449C0" w:rsidDel="00A25C99">
          <w:rPr>
            <w:rFonts w:ascii="Arial" w:eastAsia="Times New Roman" w:hAnsi="Arial" w:cs="Arial"/>
            <w:color w:val="333333"/>
            <w:sz w:val="20"/>
            <w:szCs w:val="20"/>
            <w:lang w:val="en-US" w:eastAsia="cs-CZ"/>
            <w:rPrChange w:id="186" w:author="dave" w:date="2011-12-11T18:03:00Z">
              <w:rPr>
                <w:rFonts w:ascii="Arial" w:eastAsia="Times New Roman" w:hAnsi="Arial" w:cs="Arial"/>
                <w:color w:val="333333"/>
                <w:sz w:val="20"/>
                <w:szCs w:val="20"/>
                <w:lang w:eastAsia="cs-CZ"/>
              </w:rPr>
            </w:rPrChange>
          </w:rPr>
          <w:lastRenderedPageBreak/>
          <w:delText xml:space="preserve">If the Voronoi diagram is simply computed from the VDW sphere centers, the </w:delText>
        </w:r>
      </w:del>
      <w:ins w:id="187" w:author="dave" w:date="2011-12-11T18:57:00Z">
        <w:r w:rsidR="00A25C99">
          <w:rPr>
            <w:rFonts w:ascii="Arial" w:eastAsia="Times New Roman" w:hAnsi="Arial" w:cs="Arial"/>
            <w:color w:val="333333"/>
            <w:sz w:val="20"/>
            <w:szCs w:val="20"/>
            <w:lang w:val="en-US" w:eastAsia="cs-CZ"/>
          </w:rPr>
          <w:t>T</w:t>
        </w:r>
        <w:r w:rsidR="00A25C99" w:rsidRPr="009449C0">
          <w:rPr>
            <w:rFonts w:ascii="Arial" w:eastAsia="Times New Roman" w:hAnsi="Arial" w:cs="Arial"/>
            <w:color w:val="333333"/>
            <w:sz w:val="20"/>
            <w:szCs w:val="20"/>
            <w:lang w:val="en-US" w:eastAsia="cs-CZ"/>
            <w:rPrChange w:id="188" w:author="dave" w:date="2011-12-11T18:03:00Z">
              <w:rPr>
                <w:rFonts w:ascii="Arial" w:eastAsia="Times New Roman" w:hAnsi="Arial" w:cs="Arial"/>
                <w:color w:val="333333"/>
                <w:sz w:val="20"/>
                <w:szCs w:val="20"/>
                <w:lang w:eastAsia="cs-CZ"/>
              </w:rPr>
            </w:rPrChange>
          </w:rPr>
          <w:t xml:space="preserve">he </w:t>
        </w:r>
      </w:ins>
      <w:r w:rsidRPr="009449C0">
        <w:rPr>
          <w:rFonts w:ascii="Arial" w:eastAsia="Times New Roman" w:hAnsi="Arial" w:cs="Arial"/>
          <w:color w:val="333333"/>
          <w:sz w:val="20"/>
          <w:szCs w:val="20"/>
          <w:lang w:val="en-US" w:eastAsia="cs-CZ"/>
          <w:rPrChange w:id="189" w:author="dave" w:date="2011-12-11T18:03:00Z">
            <w:rPr>
              <w:rFonts w:ascii="Arial" w:eastAsia="Times New Roman" w:hAnsi="Arial" w:cs="Arial"/>
              <w:color w:val="333333"/>
              <w:sz w:val="20"/>
              <w:szCs w:val="20"/>
              <w:lang w:eastAsia="cs-CZ"/>
            </w:rPr>
          </w:rPrChange>
        </w:rPr>
        <w:t xml:space="preserve">boundary of the </w:t>
      </w:r>
      <w:proofErr w:type="spellStart"/>
      <w:ins w:id="190" w:author="dave" w:date="2011-12-11T18:57:00Z">
        <w:r w:rsidR="00A25C99">
          <w:rPr>
            <w:rFonts w:ascii="Arial" w:eastAsia="Times New Roman" w:hAnsi="Arial" w:cs="Arial"/>
            <w:color w:val="333333"/>
            <w:sz w:val="20"/>
            <w:szCs w:val="20"/>
            <w:lang w:val="en-US" w:eastAsia="cs-CZ"/>
          </w:rPr>
          <w:t>Voronoi</w:t>
        </w:r>
        <w:proofErr w:type="spellEnd"/>
        <w:r w:rsidR="00A25C99">
          <w:rPr>
            <w:rFonts w:ascii="Arial" w:eastAsia="Times New Roman" w:hAnsi="Arial" w:cs="Arial"/>
            <w:color w:val="333333"/>
            <w:sz w:val="20"/>
            <w:szCs w:val="20"/>
            <w:lang w:val="en-US" w:eastAsia="cs-CZ"/>
          </w:rPr>
          <w:t xml:space="preserve"> </w:t>
        </w:r>
      </w:ins>
      <w:r w:rsidRPr="009449C0">
        <w:rPr>
          <w:rFonts w:ascii="Arial" w:eastAsia="Times New Roman" w:hAnsi="Arial" w:cs="Arial"/>
          <w:color w:val="333333"/>
          <w:sz w:val="20"/>
          <w:szCs w:val="20"/>
          <w:lang w:val="en-US" w:eastAsia="cs-CZ"/>
          <w:rPrChange w:id="191" w:author="dave" w:date="2011-12-11T18:03:00Z">
            <w:rPr>
              <w:rFonts w:ascii="Arial" w:eastAsia="Times New Roman" w:hAnsi="Arial" w:cs="Arial"/>
              <w:color w:val="333333"/>
              <w:sz w:val="20"/>
              <w:szCs w:val="20"/>
              <w:lang w:eastAsia="cs-CZ"/>
            </w:rPr>
          </w:rPrChange>
        </w:rPr>
        <w:t>diagram corresponds to the convex hull of the protein. This is not desirable because then the tunnel exits might end up being too far from the actual protein surface (in a way this is similar to the shallow ridge issue from the previous algorithm). To remedy this, the user is required to specify the </w:t>
      </w:r>
      <w:r w:rsidRPr="009449C0">
        <w:rPr>
          <w:rFonts w:ascii="Arial" w:eastAsia="Times New Roman" w:hAnsi="Arial" w:cs="Arial"/>
          <w:b/>
          <w:bCs/>
          <w:color w:val="333333"/>
          <w:sz w:val="20"/>
          <w:szCs w:val="20"/>
          <w:lang w:val="en-US" w:eastAsia="cs-CZ"/>
          <w:rPrChange w:id="192" w:author="dave" w:date="2011-12-11T18:03:00Z">
            <w:rPr>
              <w:rFonts w:ascii="Arial" w:eastAsia="Times New Roman" w:hAnsi="Arial" w:cs="Arial"/>
              <w:b/>
              <w:bCs/>
              <w:color w:val="333333"/>
              <w:sz w:val="20"/>
              <w:szCs w:val="20"/>
              <w:lang w:eastAsia="cs-CZ"/>
            </w:rPr>
          </w:rPrChange>
        </w:rPr>
        <w:t>probe radius</w:t>
      </w:r>
      <w:r w:rsidRPr="009449C0">
        <w:rPr>
          <w:rFonts w:ascii="Arial" w:eastAsia="Times New Roman" w:hAnsi="Arial" w:cs="Arial"/>
          <w:color w:val="333333"/>
          <w:sz w:val="20"/>
          <w:szCs w:val="20"/>
          <w:lang w:val="en-US" w:eastAsia="cs-CZ"/>
          <w:rPrChange w:id="193" w:author="dave" w:date="2011-12-11T18:03:00Z">
            <w:rPr>
              <w:rFonts w:ascii="Arial" w:eastAsia="Times New Roman" w:hAnsi="Arial" w:cs="Arial"/>
              <w:color w:val="333333"/>
              <w:sz w:val="20"/>
              <w:szCs w:val="20"/>
              <w:lang w:eastAsia="cs-CZ"/>
            </w:rPr>
          </w:rPrChange>
        </w:rPr>
        <w:t> parameter which is used to approximate the molecular surface. Given this parameter, layers of vertices are removed repeatedly starting from the boundary layer if the probe would pass through corresponding tetrahedron</w:t>
      </w:r>
      <w:del w:id="194" w:author="dave" w:date="2011-12-11T18:58:00Z">
        <w:r w:rsidRPr="009449C0" w:rsidDel="009843F5">
          <w:rPr>
            <w:rFonts w:ascii="Arial" w:eastAsia="Times New Roman" w:hAnsi="Arial" w:cs="Arial"/>
            <w:color w:val="333333"/>
            <w:sz w:val="20"/>
            <w:szCs w:val="20"/>
            <w:lang w:val="en-US" w:eastAsia="cs-CZ"/>
            <w:rPrChange w:id="195" w:author="dave" w:date="2011-12-11T18:03:00Z">
              <w:rPr>
                <w:rFonts w:ascii="Arial" w:eastAsia="Times New Roman" w:hAnsi="Arial" w:cs="Arial"/>
                <w:color w:val="333333"/>
                <w:sz w:val="20"/>
                <w:szCs w:val="20"/>
                <w:lang w:eastAsia="cs-CZ"/>
              </w:rPr>
            </w:rPrChange>
          </w:rPr>
          <w:delText>s</w:delText>
        </w:r>
      </w:del>
      <w:r w:rsidRPr="009449C0">
        <w:rPr>
          <w:rFonts w:ascii="Arial" w:eastAsia="Times New Roman" w:hAnsi="Arial" w:cs="Arial"/>
          <w:color w:val="333333"/>
          <w:sz w:val="20"/>
          <w:szCs w:val="20"/>
          <w:lang w:val="en-US" w:eastAsia="cs-CZ"/>
          <w:rPrChange w:id="196" w:author="dave" w:date="2011-12-11T18:03:00Z">
            <w:rPr>
              <w:rFonts w:ascii="Arial" w:eastAsia="Times New Roman" w:hAnsi="Arial" w:cs="Arial"/>
              <w:color w:val="333333"/>
              <w:sz w:val="20"/>
              <w:szCs w:val="20"/>
              <w:lang w:eastAsia="cs-CZ"/>
            </w:rPr>
          </w:rPrChange>
        </w:rPr>
        <w:t>.</w:t>
      </w:r>
      <w:ins w:id="197" w:author="dave" w:date="2011-12-11T18:58:00Z">
        <w:r w:rsidR="009843F5">
          <w:rPr>
            <w:rFonts w:ascii="Arial" w:eastAsia="Times New Roman" w:hAnsi="Arial" w:cs="Arial"/>
            <w:color w:val="333333"/>
            <w:sz w:val="20"/>
            <w:szCs w:val="20"/>
            <w:lang w:val="en-US" w:eastAsia="cs-CZ"/>
          </w:rPr>
          <w:t xml:space="preserve"> </w:t>
        </w:r>
      </w:ins>
      <w:r w:rsidRPr="009449C0">
        <w:rPr>
          <w:rFonts w:ascii="Arial" w:eastAsia="Times New Roman" w:hAnsi="Arial" w:cs="Arial"/>
          <w:color w:val="333333"/>
          <w:sz w:val="20"/>
          <w:szCs w:val="20"/>
          <w:lang w:val="en-US" w:eastAsia="cs-CZ"/>
          <w:rPrChange w:id="198" w:author="dave" w:date="2011-12-11T18:03:00Z">
            <w:rPr>
              <w:rFonts w:ascii="Arial" w:eastAsia="Times New Roman" w:hAnsi="Arial" w:cs="Arial"/>
              <w:color w:val="333333"/>
              <w:sz w:val="20"/>
              <w:szCs w:val="20"/>
              <w:lang w:eastAsia="cs-CZ"/>
            </w:rPr>
          </w:rPrChange>
        </w:rPr>
        <w:t>This process is repeated as long as there is no longer any vertex to remove.</w:t>
      </w:r>
    </w:p>
    <w:p w:rsidR="002E6425" w:rsidRPr="009449C0" w:rsidDel="009449C0" w:rsidRDefault="002E6425" w:rsidP="002E6425">
      <w:pPr>
        <w:shd w:val="clear" w:color="auto" w:fill="FFFFFF"/>
        <w:spacing w:after="150" w:line="240" w:lineRule="auto"/>
        <w:rPr>
          <w:del w:id="199" w:author="dave" w:date="2011-12-11T18:04:00Z"/>
          <w:rFonts w:ascii="Arial" w:eastAsia="Times New Roman" w:hAnsi="Arial" w:cs="Arial"/>
          <w:color w:val="333333"/>
          <w:sz w:val="20"/>
          <w:szCs w:val="20"/>
          <w:lang w:val="en-US" w:eastAsia="cs-CZ"/>
          <w:rPrChange w:id="200" w:author="dave" w:date="2011-12-11T18:03:00Z">
            <w:rPr>
              <w:del w:id="201" w:author="dave" w:date="2011-12-11T18:04:00Z"/>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202" w:author="dave" w:date="2011-12-11T18:03:00Z">
            <w:rPr>
              <w:rFonts w:ascii="Arial" w:eastAsia="Times New Roman" w:hAnsi="Arial" w:cs="Arial"/>
              <w:color w:val="333333"/>
              <w:sz w:val="20"/>
              <w:szCs w:val="20"/>
              <w:lang w:eastAsia="cs-CZ"/>
            </w:rPr>
          </w:rPrChange>
        </w:rPr>
        <w:t xml:space="preserve">The second step is </w:t>
      </w:r>
      <w:ins w:id="203" w:author="dave" w:date="2011-12-11T17:59:00Z">
        <w:r w:rsidRPr="009449C0">
          <w:rPr>
            <w:rFonts w:ascii="Arial" w:eastAsia="Times New Roman" w:hAnsi="Arial" w:cs="Arial"/>
            <w:color w:val="333333"/>
            <w:sz w:val="20"/>
            <w:szCs w:val="20"/>
            <w:lang w:val="en-US" w:eastAsia="cs-CZ"/>
            <w:rPrChange w:id="204" w:author="dave" w:date="2011-12-11T18:03:00Z">
              <w:rPr>
                <w:rFonts w:ascii="Arial" w:eastAsia="Times New Roman" w:hAnsi="Arial" w:cs="Arial"/>
                <w:color w:val="333333"/>
                <w:sz w:val="20"/>
                <w:szCs w:val="20"/>
                <w:lang w:eastAsia="cs-CZ"/>
              </w:rPr>
            </w:rPrChange>
          </w:rPr>
          <w:t xml:space="preserve">the </w:t>
        </w:r>
      </w:ins>
      <w:r w:rsidRPr="009449C0">
        <w:rPr>
          <w:rFonts w:ascii="Arial" w:eastAsia="Times New Roman" w:hAnsi="Arial" w:cs="Arial"/>
          <w:color w:val="333333"/>
          <w:sz w:val="20"/>
          <w:szCs w:val="20"/>
          <w:lang w:val="en-US" w:eastAsia="cs-CZ"/>
          <w:rPrChange w:id="205" w:author="dave" w:date="2011-12-11T18:03:00Z">
            <w:rPr>
              <w:rFonts w:ascii="Arial" w:eastAsia="Times New Roman" w:hAnsi="Arial" w:cs="Arial"/>
              <w:color w:val="333333"/>
              <w:sz w:val="20"/>
              <w:szCs w:val="20"/>
              <w:lang w:eastAsia="cs-CZ"/>
            </w:rPr>
          </w:rPrChange>
        </w:rPr>
        <w:t>removal of vertices</w:t>
      </w:r>
      <w:ins w:id="206" w:author="dave" w:date="2011-12-11T18:02:00Z">
        <w:r w:rsidR="009843F5" w:rsidRPr="009843F5">
          <w:rPr>
            <w:rFonts w:ascii="Arial" w:eastAsia="Times New Roman" w:hAnsi="Arial" w:cs="Arial"/>
            <w:color w:val="333333"/>
            <w:sz w:val="20"/>
            <w:szCs w:val="20"/>
            <w:lang w:val="en-US" w:eastAsia="cs-CZ"/>
          </w:rPr>
          <w:t xml:space="preserve"> of the </w:t>
        </w:r>
      </w:ins>
      <w:proofErr w:type="spellStart"/>
      <w:ins w:id="207" w:author="dave" w:date="2011-12-11T18:58:00Z">
        <w:r w:rsidR="009843F5">
          <w:rPr>
            <w:rFonts w:ascii="Arial" w:eastAsia="Times New Roman" w:hAnsi="Arial" w:cs="Arial"/>
            <w:color w:val="333333"/>
            <w:sz w:val="20"/>
            <w:szCs w:val="20"/>
            <w:lang w:val="en-US" w:eastAsia="cs-CZ"/>
          </w:rPr>
          <w:t>V</w:t>
        </w:r>
      </w:ins>
      <w:ins w:id="208" w:author="dave" w:date="2011-12-11T18:02:00Z">
        <w:r w:rsidR="009449C0" w:rsidRPr="009449C0">
          <w:rPr>
            <w:rFonts w:ascii="Arial" w:eastAsia="Times New Roman" w:hAnsi="Arial" w:cs="Arial"/>
            <w:color w:val="333333"/>
            <w:sz w:val="20"/>
            <w:szCs w:val="20"/>
            <w:lang w:val="en-US" w:eastAsia="cs-CZ"/>
            <w:rPrChange w:id="209" w:author="dave" w:date="2011-12-11T18:03:00Z">
              <w:rPr>
                <w:rFonts w:ascii="Arial" w:eastAsia="Times New Roman" w:hAnsi="Arial" w:cs="Arial"/>
                <w:color w:val="333333"/>
                <w:sz w:val="20"/>
                <w:szCs w:val="20"/>
                <w:lang w:eastAsia="cs-CZ"/>
              </w:rPr>
            </w:rPrChange>
          </w:rPr>
          <w:t>oronoi</w:t>
        </w:r>
        <w:proofErr w:type="spellEnd"/>
        <w:r w:rsidR="009449C0" w:rsidRPr="009449C0">
          <w:rPr>
            <w:rFonts w:ascii="Arial" w:eastAsia="Times New Roman" w:hAnsi="Arial" w:cs="Arial"/>
            <w:color w:val="333333"/>
            <w:sz w:val="20"/>
            <w:szCs w:val="20"/>
            <w:lang w:val="en-US" w:eastAsia="cs-CZ"/>
            <w:rPrChange w:id="210" w:author="dave" w:date="2011-12-11T18:03:00Z">
              <w:rPr>
                <w:rFonts w:ascii="Arial" w:eastAsia="Times New Roman" w:hAnsi="Arial" w:cs="Arial"/>
                <w:color w:val="333333"/>
                <w:sz w:val="20"/>
                <w:szCs w:val="20"/>
                <w:lang w:eastAsia="cs-CZ"/>
              </w:rPr>
            </w:rPrChange>
          </w:rPr>
          <w:t xml:space="preserve"> diagram (i.e. tetrahedrons)</w:t>
        </w:r>
      </w:ins>
      <w:r w:rsidRPr="009449C0">
        <w:rPr>
          <w:rFonts w:ascii="Arial" w:eastAsia="Times New Roman" w:hAnsi="Arial" w:cs="Arial"/>
          <w:color w:val="333333"/>
          <w:sz w:val="20"/>
          <w:szCs w:val="20"/>
          <w:lang w:val="en-US" w:eastAsia="cs-CZ"/>
          <w:rPrChange w:id="211" w:author="dave" w:date="2011-12-11T18:03:00Z">
            <w:rPr>
              <w:rFonts w:ascii="Arial" w:eastAsia="Times New Roman" w:hAnsi="Arial" w:cs="Arial"/>
              <w:color w:val="333333"/>
              <w:sz w:val="20"/>
              <w:szCs w:val="20"/>
              <w:lang w:eastAsia="cs-CZ"/>
            </w:rPr>
          </w:rPrChange>
        </w:rPr>
        <w:t xml:space="preserve"> that cannot be part of any tunnel. This is governed by a parameter called the </w:t>
      </w:r>
      <w:r w:rsidRPr="009449C0">
        <w:rPr>
          <w:rFonts w:ascii="Arial" w:eastAsia="Times New Roman" w:hAnsi="Arial" w:cs="Arial"/>
          <w:b/>
          <w:bCs/>
          <w:color w:val="333333"/>
          <w:sz w:val="20"/>
          <w:szCs w:val="20"/>
          <w:lang w:val="en-US" w:eastAsia="cs-CZ"/>
          <w:rPrChange w:id="212" w:author="dave" w:date="2011-12-11T18:03:00Z">
            <w:rPr>
              <w:rFonts w:ascii="Arial" w:eastAsia="Times New Roman" w:hAnsi="Arial" w:cs="Arial"/>
              <w:b/>
              <w:bCs/>
              <w:color w:val="333333"/>
              <w:sz w:val="20"/>
              <w:szCs w:val="20"/>
              <w:lang w:eastAsia="cs-CZ"/>
            </w:rPr>
          </w:rPrChange>
        </w:rPr>
        <w:t>interior threshold</w:t>
      </w:r>
      <w:r w:rsidRPr="009449C0">
        <w:rPr>
          <w:rFonts w:ascii="Arial" w:eastAsia="Times New Roman" w:hAnsi="Arial" w:cs="Arial"/>
          <w:color w:val="333333"/>
          <w:sz w:val="20"/>
          <w:szCs w:val="20"/>
          <w:lang w:val="en-US" w:eastAsia="cs-CZ"/>
          <w:rPrChange w:id="213" w:author="dave" w:date="2011-12-11T18:03:00Z">
            <w:rPr>
              <w:rFonts w:ascii="Arial" w:eastAsia="Times New Roman" w:hAnsi="Arial" w:cs="Arial"/>
              <w:color w:val="333333"/>
              <w:sz w:val="20"/>
              <w:szCs w:val="20"/>
              <w:lang w:eastAsia="cs-CZ"/>
            </w:rPr>
          </w:rPrChange>
        </w:rPr>
        <w:t>.</w:t>
      </w:r>
      <w:ins w:id="214" w:author="dave" w:date="2011-12-11T18:00:00Z">
        <w:r w:rsidRPr="009449C0">
          <w:rPr>
            <w:rFonts w:ascii="Arial" w:eastAsia="Times New Roman" w:hAnsi="Arial" w:cs="Arial"/>
            <w:color w:val="333333"/>
            <w:sz w:val="20"/>
            <w:szCs w:val="20"/>
            <w:lang w:val="en-US" w:eastAsia="cs-CZ"/>
            <w:rPrChange w:id="215" w:author="dave" w:date="2011-12-11T18:03:00Z">
              <w:rPr>
                <w:rFonts w:ascii="Arial" w:eastAsia="Times New Roman" w:hAnsi="Arial" w:cs="Arial"/>
                <w:color w:val="333333"/>
                <w:sz w:val="20"/>
                <w:szCs w:val="20"/>
                <w:lang w:eastAsia="cs-CZ"/>
              </w:rPr>
            </w:rPrChange>
          </w:rPr>
          <w:t xml:space="preserve"> This parameter serves as an approximate lower bound on the tunnel radius.</w:t>
        </w:r>
      </w:ins>
      <w:r w:rsidRPr="009449C0">
        <w:rPr>
          <w:rFonts w:ascii="Arial" w:eastAsia="Times New Roman" w:hAnsi="Arial" w:cs="Arial"/>
          <w:color w:val="333333"/>
          <w:sz w:val="20"/>
          <w:szCs w:val="20"/>
          <w:lang w:val="en-US" w:eastAsia="cs-CZ"/>
          <w:rPrChange w:id="216" w:author="dave" w:date="2011-12-11T18:03:00Z">
            <w:rPr>
              <w:rFonts w:ascii="Arial" w:eastAsia="Times New Roman" w:hAnsi="Arial" w:cs="Arial"/>
              <w:color w:val="333333"/>
              <w:sz w:val="20"/>
              <w:szCs w:val="20"/>
              <w:lang w:eastAsia="cs-CZ"/>
            </w:rPr>
          </w:rPrChange>
        </w:rPr>
        <w:t xml:space="preserve"> A vertex is removed if </w:t>
      </w:r>
      <w:ins w:id="217" w:author="dave" w:date="2011-12-11T18:03:00Z">
        <w:r w:rsidR="009449C0" w:rsidRPr="009449C0">
          <w:rPr>
            <w:rFonts w:ascii="Arial" w:eastAsia="Times New Roman" w:hAnsi="Arial" w:cs="Arial"/>
            <w:color w:val="333333"/>
            <w:sz w:val="20"/>
            <w:szCs w:val="20"/>
            <w:lang w:val="en-US" w:eastAsia="cs-CZ"/>
            <w:rPrChange w:id="218" w:author="dave" w:date="2011-12-11T18:03:00Z">
              <w:rPr>
                <w:rFonts w:ascii="Arial" w:eastAsia="Times New Roman" w:hAnsi="Arial" w:cs="Arial"/>
                <w:color w:val="333333"/>
                <w:sz w:val="20"/>
                <w:szCs w:val="20"/>
                <w:lang w:eastAsia="cs-CZ"/>
              </w:rPr>
            </w:rPrChange>
          </w:rPr>
          <w:t xml:space="preserve">a sphere with the interior threshold radius cannot pass </w:t>
        </w:r>
      </w:ins>
      <w:ins w:id="219" w:author="dave" w:date="2011-12-11T18:04:00Z">
        <w:r w:rsidR="009449C0" w:rsidRPr="009449C0">
          <w:rPr>
            <w:rFonts w:ascii="Arial" w:eastAsia="Times New Roman" w:hAnsi="Arial" w:cs="Arial"/>
            <w:color w:val="333333"/>
            <w:sz w:val="20"/>
            <w:szCs w:val="20"/>
            <w:lang w:val="en-US" w:eastAsia="cs-CZ"/>
          </w:rPr>
          <w:t>through</w:t>
        </w:r>
        <w:r w:rsidR="00D3329C">
          <w:rPr>
            <w:rFonts w:ascii="Arial" w:eastAsia="Times New Roman" w:hAnsi="Arial" w:cs="Arial"/>
            <w:color w:val="333333"/>
            <w:sz w:val="20"/>
            <w:szCs w:val="20"/>
            <w:lang w:val="en-US" w:eastAsia="cs-CZ"/>
          </w:rPr>
          <w:t xml:space="preserve"> any of the tetrahedron</w:t>
        </w:r>
      </w:ins>
      <w:ins w:id="220" w:author="dave" w:date="2011-12-11T18:05:00Z">
        <w:r w:rsidR="00D3329C">
          <w:rPr>
            <w:rFonts w:ascii="Arial" w:eastAsia="Times New Roman" w:hAnsi="Arial" w:cs="Arial"/>
            <w:color w:val="333333"/>
            <w:sz w:val="20"/>
            <w:szCs w:val="20"/>
            <w:lang w:val="en-US" w:eastAsia="cs-CZ"/>
          </w:rPr>
          <w:t>’s</w:t>
        </w:r>
      </w:ins>
      <w:ins w:id="221" w:author="dave" w:date="2011-12-11T18:04:00Z">
        <w:r w:rsidR="00D3329C">
          <w:rPr>
            <w:rFonts w:ascii="Arial" w:eastAsia="Times New Roman" w:hAnsi="Arial" w:cs="Arial"/>
            <w:color w:val="333333"/>
            <w:sz w:val="20"/>
            <w:szCs w:val="20"/>
            <w:lang w:val="en-US" w:eastAsia="cs-CZ"/>
          </w:rPr>
          <w:t xml:space="preserve"> side</w:t>
        </w:r>
      </w:ins>
      <w:ins w:id="222" w:author="dave" w:date="2011-12-11T18:05:00Z">
        <w:r w:rsidR="00D3329C">
          <w:rPr>
            <w:rFonts w:ascii="Arial" w:eastAsia="Times New Roman" w:hAnsi="Arial" w:cs="Arial"/>
            <w:color w:val="333333"/>
            <w:sz w:val="20"/>
            <w:szCs w:val="20"/>
            <w:lang w:val="en-US" w:eastAsia="cs-CZ"/>
          </w:rPr>
          <w:t>s</w:t>
        </w:r>
      </w:ins>
      <w:ins w:id="223" w:author="dave" w:date="2011-12-11T18:04:00Z">
        <w:r w:rsidR="009449C0">
          <w:rPr>
            <w:rFonts w:ascii="Arial" w:eastAsia="Times New Roman" w:hAnsi="Arial" w:cs="Arial"/>
            <w:color w:val="333333"/>
            <w:sz w:val="20"/>
            <w:szCs w:val="20"/>
            <w:lang w:val="en-US" w:eastAsia="cs-CZ"/>
          </w:rPr>
          <w:t>.</w:t>
        </w:r>
        <w:r w:rsidR="009449C0" w:rsidRPr="009449C0" w:rsidDel="009449C0">
          <w:rPr>
            <w:rFonts w:ascii="Arial" w:eastAsia="Times New Roman" w:hAnsi="Arial" w:cs="Arial"/>
            <w:color w:val="333333"/>
            <w:sz w:val="20"/>
            <w:szCs w:val="20"/>
            <w:lang w:val="en-US" w:eastAsia="cs-CZ"/>
          </w:rPr>
          <w:t xml:space="preserve"> </w:t>
        </w:r>
      </w:ins>
      <w:del w:id="224" w:author="dave" w:date="2011-12-11T18:04:00Z">
        <w:r w:rsidRPr="009449C0" w:rsidDel="009449C0">
          <w:rPr>
            <w:rFonts w:ascii="Arial" w:eastAsia="Times New Roman" w:hAnsi="Arial" w:cs="Arial"/>
            <w:color w:val="333333"/>
            <w:sz w:val="20"/>
            <w:szCs w:val="20"/>
            <w:lang w:val="en-US" w:eastAsia="cs-CZ"/>
            <w:rPrChange w:id="225" w:author="dave" w:date="2011-12-11T18:03:00Z">
              <w:rPr>
                <w:rFonts w:ascii="Arial" w:eastAsia="Times New Roman" w:hAnsi="Arial" w:cs="Arial"/>
                <w:color w:val="333333"/>
                <w:sz w:val="20"/>
                <w:szCs w:val="20"/>
                <w:lang w:eastAsia="cs-CZ"/>
              </w:rPr>
            </w:rPrChange>
          </w:rPr>
          <w:delText>for all edges are closer than interior threshold parameter.</w:delText>
        </w:r>
      </w:del>
    </w:p>
    <w:p w:rsidR="002E6425" w:rsidRPr="009449C0" w:rsidDel="00D3329C" w:rsidRDefault="002E6425" w:rsidP="002E6425">
      <w:pPr>
        <w:shd w:val="clear" w:color="auto" w:fill="FFFFFF"/>
        <w:spacing w:after="150" w:line="240" w:lineRule="auto"/>
        <w:rPr>
          <w:del w:id="226" w:author="dave" w:date="2011-12-11T18:06:00Z"/>
          <w:rFonts w:ascii="Arial" w:eastAsia="Times New Roman" w:hAnsi="Arial" w:cs="Arial"/>
          <w:color w:val="333333"/>
          <w:sz w:val="20"/>
          <w:szCs w:val="20"/>
          <w:lang w:val="en-US" w:eastAsia="cs-CZ"/>
          <w:rPrChange w:id="227" w:author="dave" w:date="2011-12-11T18:03:00Z">
            <w:rPr>
              <w:del w:id="228" w:author="dave" w:date="2011-12-11T18:06:00Z"/>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229" w:author="dave" w:date="2011-12-11T18:03:00Z">
            <w:rPr>
              <w:rFonts w:ascii="Arial" w:eastAsia="Times New Roman" w:hAnsi="Arial" w:cs="Arial"/>
              <w:color w:val="333333"/>
              <w:sz w:val="20"/>
              <w:szCs w:val="20"/>
              <w:lang w:eastAsia="cs-CZ"/>
            </w:rPr>
          </w:rPrChange>
        </w:rPr>
        <w:t>After the boundary and interior vertices are removed,</w:t>
      </w:r>
      <w:ins w:id="230" w:author="dave" w:date="2011-12-11T18:06:00Z">
        <w:r w:rsidR="00D3329C">
          <w:rPr>
            <w:rFonts w:ascii="Arial" w:eastAsia="Times New Roman" w:hAnsi="Arial" w:cs="Arial"/>
            <w:color w:val="333333"/>
            <w:sz w:val="20"/>
            <w:szCs w:val="20"/>
            <w:lang w:val="en-US" w:eastAsia="cs-CZ"/>
          </w:rPr>
          <w:t xml:space="preserve"> the </w:t>
        </w:r>
        <w:r w:rsidR="00D3329C" w:rsidRPr="00D3329C">
          <w:rPr>
            <w:rFonts w:ascii="Arial" w:eastAsia="Times New Roman" w:hAnsi="Arial" w:cs="Arial"/>
            <w:b/>
            <w:color w:val="333333"/>
            <w:sz w:val="20"/>
            <w:szCs w:val="20"/>
            <w:lang w:val="en-US" w:eastAsia="cs-CZ"/>
            <w:rPrChange w:id="231" w:author="dave" w:date="2011-12-11T18:06:00Z">
              <w:rPr>
                <w:rFonts w:ascii="Arial" w:eastAsia="Times New Roman" w:hAnsi="Arial" w:cs="Arial"/>
                <w:color w:val="333333"/>
                <w:sz w:val="20"/>
                <w:szCs w:val="20"/>
                <w:lang w:val="en-US" w:eastAsia="cs-CZ"/>
              </w:rPr>
            </w:rPrChange>
          </w:rPr>
          <w:t>cavity diagrams</w:t>
        </w:r>
        <w:r w:rsidR="00D3329C">
          <w:rPr>
            <w:rFonts w:ascii="Arial" w:eastAsia="Times New Roman" w:hAnsi="Arial" w:cs="Arial"/>
            <w:color w:val="333333"/>
            <w:sz w:val="20"/>
            <w:szCs w:val="20"/>
            <w:lang w:val="en-US" w:eastAsia="cs-CZ"/>
          </w:rPr>
          <w:t xml:space="preserve"> are computed as the</w:t>
        </w:r>
      </w:ins>
      <w:r w:rsidRPr="009449C0">
        <w:rPr>
          <w:rFonts w:ascii="Arial" w:eastAsia="Times New Roman" w:hAnsi="Arial" w:cs="Arial"/>
          <w:color w:val="333333"/>
          <w:sz w:val="20"/>
          <w:szCs w:val="20"/>
          <w:lang w:val="en-US" w:eastAsia="cs-CZ"/>
          <w:rPrChange w:id="232" w:author="dave" w:date="2011-12-11T18:03:00Z">
            <w:rPr>
              <w:rFonts w:ascii="Arial" w:eastAsia="Times New Roman" w:hAnsi="Arial" w:cs="Arial"/>
              <w:color w:val="333333"/>
              <w:sz w:val="20"/>
              <w:szCs w:val="20"/>
              <w:lang w:eastAsia="cs-CZ"/>
            </w:rPr>
          </w:rPrChange>
        </w:rPr>
        <w:t xml:space="preserve"> connected components of the </w:t>
      </w:r>
      <w:proofErr w:type="spellStart"/>
      <w:r w:rsidRPr="009449C0">
        <w:rPr>
          <w:rFonts w:ascii="Arial" w:eastAsia="Times New Roman" w:hAnsi="Arial" w:cs="Arial"/>
          <w:color w:val="333333"/>
          <w:sz w:val="20"/>
          <w:szCs w:val="20"/>
          <w:lang w:val="en-US" w:eastAsia="cs-CZ"/>
          <w:rPrChange w:id="233" w:author="dave" w:date="2011-12-11T18:03:00Z">
            <w:rPr>
              <w:rFonts w:ascii="Arial" w:eastAsia="Times New Roman" w:hAnsi="Arial" w:cs="Arial"/>
              <w:color w:val="333333"/>
              <w:sz w:val="20"/>
              <w:szCs w:val="20"/>
              <w:lang w:eastAsia="cs-CZ"/>
            </w:rPr>
          </w:rPrChange>
        </w:rPr>
        <w:t>Voronoi</w:t>
      </w:r>
      <w:proofErr w:type="spellEnd"/>
      <w:r w:rsidRPr="009449C0">
        <w:rPr>
          <w:rFonts w:ascii="Arial" w:eastAsia="Times New Roman" w:hAnsi="Arial" w:cs="Arial"/>
          <w:color w:val="333333"/>
          <w:sz w:val="20"/>
          <w:szCs w:val="20"/>
          <w:lang w:val="en-US" w:eastAsia="cs-CZ"/>
          <w:rPrChange w:id="234" w:author="dave" w:date="2011-12-11T18:03:00Z">
            <w:rPr>
              <w:rFonts w:ascii="Arial" w:eastAsia="Times New Roman" w:hAnsi="Arial" w:cs="Arial"/>
              <w:color w:val="333333"/>
              <w:sz w:val="20"/>
              <w:szCs w:val="20"/>
              <w:lang w:eastAsia="cs-CZ"/>
            </w:rPr>
          </w:rPrChange>
        </w:rPr>
        <w:t xml:space="preserve"> diagram</w:t>
      </w:r>
      <w:ins w:id="235" w:author="dave" w:date="2011-12-11T18:06:00Z">
        <w:r w:rsidR="00D3329C">
          <w:rPr>
            <w:rFonts w:ascii="Arial" w:eastAsia="Times New Roman" w:hAnsi="Arial" w:cs="Arial"/>
            <w:color w:val="333333"/>
            <w:sz w:val="20"/>
            <w:szCs w:val="20"/>
            <w:lang w:val="en-US" w:eastAsia="cs-CZ"/>
          </w:rPr>
          <w:t>.</w:t>
        </w:r>
      </w:ins>
      <w:ins w:id="236" w:author="dave" w:date="2011-12-11T18:58:00Z">
        <w:r w:rsidR="009843F5">
          <w:rPr>
            <w:rFonts w:ascii="Arial" w:eastAsia="Times New Roman" w:hAnsi="Arial" w:cs="Arial"/>
            <w:color w:val="333333"/>
            <w:sz w:val="20"/>
            <w:szCs w:val="20"/>
            <w:lang w:val="en-US" w:eastAsia="cs-CZ"/>
          </w:rPr>
          <w:t xml:space="preserve"> In essence, these cavity diagrams represent the empty space inside the molecule.</w:t>
        </w:r>
      </w:ins>
      <w:ins w:id="237" w:author="dave" w:date="2011-12-11T18:07:00Z">
        <w:r w:rsidR="00D3329C">
          <w:rPr>
            <w:rFonts w:ascii="Arial" w:eastAsia="Times New Roman" w:hAnsi="Arial" w:cs="Arial"/>
            <w:color w:val="333333"/>
            <w:sz w:val="20"/>
            <w:szCs w:val="20"/>
            <w:lang w:val="en-US" w:eastAsia="cs-CZ"/>
          </w:rPr>
          <w:t xml:space="preserve"> </w:t>
        </w:r>
      </w:ins>
      <w:del w:id="238" w:author="dave" w:date="2011-12-11T18:06:00Z">
        <w:r w:rsidRPr="009449C0" w:rsidDel="00D3329C">
          <w:rPr>
            <w:rFonts w:ascii="Arial" w:eastAsia="Times New Roman" w:hAnsi="Arial" w:cs="Arial"/>
            <w:color w:val="333333"/>
            <w:sz w:val="20"/>
            <w:szCs w:val="20"/>
            <w:lang w:val="en-US" w:eastAsia="cs-CZ"/>
            <w:rPrChange w:id="239" w:author="dave" w:date="2011-12-11T18:03:00Z">
              <w:rPr>
                <w:rFonts w:ascii="Arial" w:eastAsia="Times New Roman" w:hAnsi="Arial" w:cs="Arial"/>
                <w:color w:val="333333"/>
                <w:sz w:val="20"/>
                <w:szCs w:val="20"/>
                <w:lang w:eastAsia="cs-CZ"/>
              </w:rPr>
            </w:rPrChange>
          </w:rPr>
          <w:delText xml:space="preserve"> are checked and isolated as so called </w:delText>
        </w:r>
        <w:r w:rsidRPr="009449C0" w:rsidDel="00D3329C">
          <w:rPr>
            <w:rFonts w:ascii="Arial" w:eastAsia="Times New Roman" w:hAnsi="Arial" w:cs="Arial"/>
            <w:b/>
            <w:bCs/>
            <w:color w:val="333333"/>
            <w:sz w:val="20"/>
            <w:szCs w:val="20"/>
            <w:lang w:val="en-US" w:eastAsia="cs-CZ"/>
            <w:rPrChange w:id="240" w:author="dave" w:date="2011-12-11T18:03:00Z">
              <w:rPr>
                <w:rFonts w:ascii="Arial" w:eastAsia="Times New Roman" w:hAnsi="Arial" w:cs="Arial"/>
                <w:b/>
                <w:bCs/>
                <w:color w:val="333333"/>
                <w:sz w:val="20"/>
                <w:szCs w:val="20"/>
                <w:lang w:eastAsia="cs-CZ"/>
              </w:rPr>
            </w:rPrChange>
          </w:rPr>
          <w:delText>cavity diagrams</w:delText>
        </w:r>
        <w:r w:rsidRPr="009449C0" w:rsidDel="00D3329C">
          <w:rPr>
            <w:rFonts w:ascii="Arial" w:eastAsia="Times New Roman" w:hAnsi="Arial" w:cs="Arial"/>
            <w:color w:val="333333"/>
            <w:sz w:val="20"/>
            <w:szCs w:val="20"/>
            <w:lang w:val="en-US" w:eastAsia="cs-CZ"/>
            <w:rPrChange w:id="241" w:author="dave" w:date="2011-12-11T18:03:00Z">
              <w:rPr>
                <w:rFonts w:ascii="Arial" w:eastAsia="Times New Roman" w:hAnsi="Arial" w:cs="Arial"/>
                <w:color w:val="333333"/>
                <w:sz w:val="20"/>
                <w:szCs w:val="20"/>
                <w:lang w:eastAsia="cs-CZ"/>
              </w:rPr>
            </w:rPrChange>
          </w:rPr>
          <w:delText>.</w:delText>
        </w:r>
      </w:del>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242"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243" w:author="dave" w:date="2011-12-11T18:03:00Z">
            <w:rPr>
              <w:rFonts w:ascii="Arial" w:eastAsia="Times New Roman" w:hAnsi="Arial" w:cs="Arial"/>
              <w:color w:val="333333"/>
              <w:sz w:val="20"/>
              <w:szCs w:val="20"/>
              <w:lang w:eastAsia="cs-CZ"/>
            </w:rPr>
          </w:rPrChange>
        </w:rPr>
        <w:t>The last preprocessing step is to remove the shallow vertices. These are the vertices that form the above mentioned ridges along the surface of the molecule. All vertices with the distance</w:t>
      </w:r>
      <w:ins w:id="244" w:author="dave" w:date="2011-12-11T18:08:00Z">
        <w:r w:rsidR="00D3329C">
          <w:rPr>
            <w:rFonts w:ascii="Arial" w:eastAsia="Times New Roman" w:hAnsi="Arial" w:cs="Arial"/>
            <w:color w:val="333333"/>
            <w:sz w:val="20"/>
            <w:szCs w:val="20"/>
            <w:lang w:val="en-US" w:eastAsia="cs-CZ"/>
          </w:rPr>
          <w:t xml:space="preserve"> (defined simply as the number of the vertices on the path)</w:t>
        </w:r>
      </w:ins>
      <w:r w:rsidRPr="009449C0">
        <w:rPr>
          <w:rFonts w:ascii="Arial" w:eastAsia="Times New Roman" w:hAnsi="Arial" w:cs="Arial"/>
          <w:color w:val="333333"/>
          <w:sz w:val="20"/>
          <w:szCs w:val="20"/>
          <w:lang w:val="en-US" w:eastAsia="cs-CZ"/>
          <w:rPrChange w:id="245" w:author="dave" w:date="2011-12-11T18:03:00Z">
            <w:rPr>
              <w:rFonts w:ascii="Arial" w:eastAsia="Times New Roman" w:hAnsi="Arial" w:cs="Arial"/>
              <w:color w:val="333333"/>
              <w:sz w:val="20"/>
              <w:szCs w:val="20"/>
              <w:lang w:eastAsia="cs-CZ"/>
            </w:rPr>
          </w:rPrChange>
        </w:rPr>
        <w:t xml:space="preserve"> from the surface less than </w:t>
      </w:r>
      <w:del w:id="246" w:author="dave" w:date="2011-12-11T18:07:00Z">
        <w:r w:rsidRPr="009449C0" w:rsidDel="00D3329C">
          <w:rPr>
            <w:rFonts w:ascii="Arial" w:eastAsia="Times New Roman" w:hAnsi="Arial" w:cs="Arial"/>
            <w:color w:val="333333"/>
            <w:sz w:val="20"/>
            <w:szCs w:val="20"/>
            <w:lang w:val="en-US" w:eastAsia="cs-CZ"/>
            <w:rPrChange w:id="247" w:author="dave" w:date="2011-12-11T18:03:00Z">
              <w:rPr>
                <w:rFonts w:ascii="Arial" w:eastAsia="Times New Roman" w:hAnsi="Arial" w:cs="Arial"/>
                <w:color w:val="333333"/>
                <w:sz w:val="20"/>
                <w:szCs w:val="20"/>
                <w:lang w:eastAsia="cs-CZ"/>
              </w:rPr>
            </w:rPrChange>
          </w:rPr>
          <w:delText xml:space="preserve">the </w:delText>
        </w:r>
      </w:del>
      <w:ins w:id="248" w:author="dave" w:date="2011-12-11T18:07:00Z">
        <w:r w:rsidR="00D3329C">
          <w:rPr>
            <w:rFonts w:ascii="Arial" w:eastAsia="Times New Roman" w:hAnsi="Arial" w:cs="Arial"/>
            <w:color w:val="333333"/>
            <w:sz w:val="20"/>
            <w:szCs w:val="20"/>
            <w:lang w:val="en-US" w:eastAsia="cs-CZ"/>
          </w:rPr>
          <w:t>a</w:t>
        </w:r>
        <w:r w:rsidR="00D3329C" w:rsidRPr="009449C0">
          <w:rPr>
            <w:rFonts w:ascii="Arial" w:eastAsia="Times New Roman" w:hAnsi="Arial" w:cs="Arial"/>
            <w:color w:val="333333"/>
            <w:sz w:val="20"/>
            <w:szCs w:val="20"/>
            <w:lang w:val="en-US" w:eastAsia="cs-CZ"/>
            <w:rPrChange w:id="249" w:author="dave" w:date="2011-12-11T18:03:00Z">
              <w:rPr>
                <w:rFonts w:ascii="Arial" w:eastAsia="Times New Roman" w:hAnsi="Arial" w:cs="Arial"/>
                <w:color w:val="333333"/>
                <w:sz w:val="20"/>
                <w:szCs w:val="20"/>
                <w:lang w:eastAsia="cs-CZ"/>
              </w:rPr>
            </w:rPrChange>
          </w:rPr>
          <w:t xml:space="preserve"> </w:t>
        </w:r>
      </w:ins>
      <w:r w:rsidRPr="009449C0">
        <w:rPr>
          <w:rFonts w:ascii="Arial" w:eastAsia="Times New Roman" w:hAnsi="Arial" w:cs="Arial"/>
          <w:color w:val="333333"/>
          <w:sz w:val="20"/>
          <w:szCs w:val="20"/>
          <w:lang w:val="en-US" w:eastAsia="cs-CZ"/>
          <w:rPrChange w:id="250" w:author="dave" w:date="2011-12-11T18:03:00Z">
            <w:rPr>
              <w:rFonts w:ascii="Arial" w:eastAsia="Times New Roman" w:hAnsi="Arial" w:cs="Arial"/>
              <w:color w:val="333333"/>
              <w:sz w:val="20"/>
              <w:szCs w:val="20"/>
              <w:lang w:eastAsia="cs-CZ"/>
            </w:rPr>
          </w:rPrChange>
        </w:rPr>
        <w:t xml:space="preserve">given </w:t>
      </w:r>
      <w:del w:id="251" w:author="dave" w:date="2011-12-11T18:07:00Z">
        <w:r w:rsidRPr="009449C0" w:rsidDel="00D3329C">
          <w:rPr>
            <w:rFonts w:ascii="Arial" w:eastAsia="Times New Roman" w:hAnsi="Arial" w:cs="Arial"/>
            <w:color w:val="333333"/>
            <w:sz w:val="20"/>
            <w:szCs w:val="20"/>
            <w:lang w:val="en-US" w:eastAsia="cs-CZ"/>
            <w:rPrChange w:id="252" w:author="dave" w:date="2011-12-11T18:03:00Z">
              <w:rPr>
                <w:rFonts w:ascii="Arial" w:eastAsia="Times New Roman" w:hAnsi="Arial" w:cs="Arial"/>
                <w:color w:val="333333"/>
                <w:sz w:val="20"/>
                <w:szCs w:val="20"/>
                <w:lang w:eastAsia="cs-CZ"/>
              </w:rPr>
            </w:rPrChange>
          </w:rPr>
          <w:delText xml:space="preserve">internal </w:delText>
        </w:r>
      </w:del>
      <w:r w:rsidRPr="009449C0">
        <w:rPr>
          <w:rFonts w:ascii="Arial" w:eastAsia="Times New Roman" w:hAnsi="Arial" w:cs="Arial"/>
          <w:color w:val="333333"/>
          <w:sz w:val="20"/>
          <w:szCs w:val="20"/>
          <w:lang w:val="en-US" w:eastAsia="cs-CZ"/>
          <w:rPrChange w:id="253" w:author="dave" w:date="2011-12-11T18:03:00Z">
            <w:rPr>
              <w:rFonts w:ascii="Arial" w:eastAsia="Times New Roman" w:hAnsi="Arial" w:cs="Arial"/>
              <w:color w:val="333333"/>
              <w:sz w:val="20"/>
              <w:szCs w:val="20"/>
              <w:lang w:eastAsia="cs-CZ"/>
            </w:rPr>
          </w:rPrChange>
        </w:rPr>
        <w:t>threshold</w:t>
      </w:r>
      <w:ins w:id="254" w:author="dave" w:date="2011-12-11T18:07:00Z">
        <w:r w:rsidR="00D3329C">
          <w:rPr>
            <w:rFonts w:ascii="Arial" w:eastAsia="Times New Roman" w:hAnsi="Arial" w:cs="Arial"/>
            <w:color w:val="333333"/>
            <w:sz w:val="20"/>
            <w:szCs w:val="20"/>
            <w:lang w:val="en-US" w:eastAsia="cs-CZ"/>
          </w:rPr>
          <w:t xml:space="preserve"> (say 5)</w:t>
        </w:r>
      </w:ins>
      <w:r w:rsidRPr="009449C0">
        <w:rPr>
          <w:rFonts w:ascii="Arial" w:eastAsia="Times New Roman" w:hAnsi="Arial" w:cs="Arial"/>
          <w:color w:val="333333"/>
          <w:sz w:val="20"/>
          <w:szCs w:val="20"/>
          <w:lang w:val="en-US" w:eastAsia="cs-CZ"/>
          <w:rPrChange w:id="255" w:author="dave" w:date="2011-12-11T18:03:00Z">
            <w:rPr>
              <w:rFonts w:ascii="Arial" w:eastAsia="Times New Roman" w:hAnsi="Arial" w:cs="Arial"/>
              <w:color w:val="333333"/>
              <w:sz w:val="20"/>
              <w:szCs w:val="20"/>
              <w:lang w:eastAsia="cs-CZ"/>
            </w:rPr>
          </w:rPrChange>
        </w:rPr>
        <w:t xml:space="preserve"> are removed if all their neighbors have the same or lower depth.</w:t>
      </w:r>
    </w:p>
    <w:p w:rsidR="002E6425" w:rsidRPr="009449C0" w:rsidRDefault="002E6425" w:rsidP="002E6425">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val="en-US" w:eastAsia="cs-CZ"/>
          <w:rPrChange w:id="256" w:author="dave" w:date="2011-12-11T18:03:00Z">
            <w:rPr>
              <w:rFonts w:ascii="Arial" w:eastAsia="Times New Roman" w:hAnsi="Arial" w:cs="Arial"/>
              <w:b/>
              <w:bCs/>
              <w:color w:val="333333"/>
              <w:sz w:val="27"/>
              <w:szCs w:val="27"/>
              <w:lang w:eastAsia="cs-CZ"/>
            </w:rPr>
          </w:rPrChange>
        </w:rPr>
      </w:pPr>
      <w:r w:rsidRPr="009449C0">
        <w:rPr>
          <w:rFonts w:ascii="Arial" w:eastAsia="Times New Roman" w:hAnsi="Arial" w:cs="Arial"/>
          <w:b/>
          <w:bCs/>
          <w:color w:val="333333"/>
          <w:sz w:val="27"/>
          <w:szCs w:val="27"/>
          <w:lang w:val="en-US" w:eastAsia="cs-CZ"/>
          <w:rPrChange w:id="257" w:author="dave" w:date="2011-12-11T18:03:00Z">
            <w:rPr>
              <w:rFonts w:ascii="Arial" w:eastAsia="Times New Roman" w:hAnsi="Arial" w:cs="Arial"/>
              <w:b/>
              <w:bCs/>
              <w:color w:val="333333"/>
              <w:sz w:val="27"/>
              <w:szCs w:val="27"/>
              <w:lang w:eastAsia="cs-CZ"/>
            </w:rPr>
          </w:rPrChange>
        </w:rPr>
        <w:t>3. Detection of Start points and End points</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258"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259" w:author="dave" w:date="2011-12-11T18:03:00Z">
            <w:rPr>
              <w:rFonts w:ascii="Arial" w:eastAsia="Times New Roman" w:hAnsi="Arial" w:cs="Arial"/>
              <w:color w:val="333333"/>
              <w:sz w:val="20"/>
              <w:szCs w:val="20"/>
              <w:lang w:eastAsia="cs-CZ"/>
            </w:rPr>
          </w:rPrChange>
        </w:rPr>
        <w:t>Once the diagram is split into several smaller cavity diagrams, these are analyzed for suitable</w:t>
      </w:r>
      <w:ins w:id="260" w:author="dave" w:date="2011-12-11T18:10:00Z">
        <w:r w:rsidR="00D3329C">
          <w:rPr>
            <w:rFonts w:ascii="Arial" w:eastAsia="Times New Roman" w:hAnsi="Arial" w:cs="Arial"/>
            <w:color w:val="333333"/>
            <w:sz w:val="20"/>
            <w:szCs w:val="20"/>
            <w:lang w:val="en-US" w:eastAsia="cs-CZ"/>
          </w:rPr>
          <w:t xml:space="preserve"> tunnel</w:t>
        </w:r>
      </w:ins>
      <w:r w:rsidRPr="009449C0">
        <w:rPr>
          <w:rFonts w:ascii="Arial" w:eastAsia="Times New Roman" w:hAnsi="Arial" w:cs="Arial"/>
          <w:color w:val="333333"/>
          <w:sz w:val="20"/>
          <w:szCs w:val="20"/>
          <w:lang w:val="en-US" w:eastAsia="cs-CZ"/>
          <w:rPrChange w:id="261" w:author="dave" w:date="2011-12-11T18:03:00Z">
            <w:rPr>
              <w:rFonts w:ascii="Arial" w:eastAsia="Times New Roman" w:hAnsi="Arial" w:cs="Arial"/>
              <w:color w:val="333333"/>
              <w:sz w:val="20"/>
              <w:szCs w:val="20"/>
              <w:lang w:eastAsia="cs-CZ"/>
            </w:rPr>
          </w:rPrChange>
        </w:rPr>
        <w:t xml:space="preserve"> start</w:t>
      </w:r>
      <w:ins w:id="262" w:author="dave" w:date="2011-12-11T18:10:00Z">
        <w:r w:rsidR="00D3329C">
          <w:rPr>
            <w:rFonts w:ascii="Arial" w:eastAsia="Times New Roman" w:hAnsi="Arial" w:cs="Arial"/>
            <w:color w:val="333333"/>
            <w:sz w:val="20"/>
            <w:szCs w:val="20"/>
            <w:lang w:val="en-US" w:eastAsia="cs-CZ"/>
          </w:rPr>
          <w:t>-</w:t>
        </w:r>
      </w:ins>
      <w:r w:rsidRPr="009449C0">
        <w:rPr>
          <w:rFonts w:ascii="Arial" w:eastAsia="Times New Roman" w:hAnsi="Arial" w:cs="Arial"/>
          <w:color w:val="333333"/>
          <w:sz w:val="20"/>
          <w:szCs w:val="20"/>
          <w:lang w:val="en-US" w:eastAsia="cs-CZ"/>
          <w:rPrChange w:id="263" w:author="dave" w:date="2011-12-11T18:03:00Z">
            <w:rPr>
              <w:rFonts w:ascii="Arial" w:eastAsia="Times New Roman" w:hAnsi="Arial" w:cs="Arial"/>
              <w:color w:val="333333"/>
              <w:sz w:val="20"/>
              <w:szCs w:val="20"/>
              <w:lang w:eastAsia="cs-CZ"/>
            </w:rPr>
          </w:rPrChange>
        </w:rPr>
        <w:t xml:space="preserve"> </w:t>
      </w:r>
      <w:del w:id="264" w:author="dave" w:date="2011-12-11T18:10:00Z">
        <w:r w:rsidRPr="009449C0" w:rsidDel="00D3329C">
          <w:rPr>
            <w:rFonts w:ascii="Arial" w:eastAsia="Times New Roman" w:hAnsi="Arial" w:cs="Arial"/>
            <w:color w:val="333333"/>
            <w:sz w:val="20"/>
            <w:szCs w:val="20"/>
            <w:lang w:val="en-US" w:eastAsia="cs-CZ"/>
            <w:rPrChange w:id="265" w:author="dave" w:date="2011-12-11T18:03:00Z">
              <w:rPr>
                <w:rFonts w:ascii="Arial" w:eastAsia="Times New Roman" w:hAnsi="Arial" w:cs="Arial"/>
                <w:color w:val="333333"/>
                <w:sz w:val="20"/>
                <w:szCs w:val="20"/>
                <w:lang w:eastAsia="cs-CZ"/>
              </w:rPr>
            </w:rPrChange>
          </w:rPr>
          <w:delText xml:space="preserve">points </w:delText>
        </w:r>
      </w:del>
      <w:r w:rsidRPr="009449C0">
        <w:rPr>
          <w:rFonts w:ascii="Arial" w:eastAsia="Times New Roman" w:hAnsi="Arial" w:cs="Arial"/>
          <w:color w:val="333333"/>
          <w:sz w:val="20"/>
          <w:szCs w:val="20"/>
          <w:lang w:val="en-US" w:eastAsia="cs-CZ"/>
          <w:rPrChange w:id="266" w:author="dave" w:date="2011-12-11T18:03:00Z">
            <w:rPr>
              <w:rFonts w:ascii="Arial" w:eastAsia="Times New Roman" w:hAnsi="Arial" w:cs="Arial"/>
              <w:color w:val="333333"/>
              <w:sz w:val="20"/>
              <w:szCs w:val="20"/>
              <w:lang w:eastAsia="cs-CZ"/>
            </w:rPr>
          </w:rPrChange>
        </w:rPr>
        <w:t>and end</w:t>
      </w:r>
      <w:del w:id="267" w:author="dave" w:date="2011-12-11T18:10:00Z">
        <w:r w:rsidRPr="009449C0" w:rsidDel="00D3329C">
          <w:rPr>
            <w:rFonts w:ascii="Arial" w:eastAsia="Times New Roman" w:hAnsi="Arial" w:cs="Arial"/>
            <w:color w:val="333333"/>
            <w:sz w:val="20"/>
            <w:szCs w:val="20"/>
            <w:lang w:val="en-US" w:eastAsia="cs-CZ"/>
            <w:rPrChange w:id="268" w:author="dave" w:date="2011-12-11T18:03:00Z">
              <w:rPr>
                <w:rFonts w:ascii="Arial" w:eastAsia="Times New Roman" w:hAnsi="Arial" w:cs="Arial"/>
                <w:color w:val="333333"/>
                <w:sz w:val="20"/>
                <w:szCs w:val="20"/>
                <w:lang w:eastAsia="cs-CZ"/>
              </w:rPr>
            </w:rPrChange>
          </w:rPr>
          <w:delText xml:space="preserve"> </w:delText>
        </w:r>
      </w:del>
      <w:ins w:id="269" w:author="dave" w:date="2011-12-11T18:11:00Z">
        <w:r w:rsidR="00D3329C">
          <w:rPr>
            <w:rFonts w:ascii="Arial" w:eastAsia="Times New Roman" w:hAnsi="Arial" w:cs="Arial"/>
            <w:color w:val="333333"/>
            <w:sz w:val="20"/>
            <w:szCs w:val="20"/>
            <w:lang w:val="en-US" w:eastAsia="cs-CZ"/>
          </w:rPr>
          <w:t>–</w:t>
        </w:r>
      </w:ins>
      <w:r w:rsidRPr="009449C0">
        <w:rPr>
          <w:rFonts w:ascii="Arial" w:eastAsia="Times New Roman" w:hAnsi="Arial" w:cs="Arial"/>
          <w:color w:val="333333"/>
          <w:sz w:val="20"/>
          <w:szCs w:val="20"/>
          <w:lang w:val="en-US" w:eastAsia="cs-CZ"/>
          <w:rPrChange w:id="270" w:author="dave" w:date="2011-12-11T18:03:00Z">
            <w:rPr>
              <w:rFonts w:ascii="Arial" w:eastAsia="Times New Roman" w:hAnsi="Arial" w:cs="Arial"/>
              <w:color w:val="333333"/>
              <w:sz w:val="20"/>
              <w:szCs w:val="20"/>
              <w:lang w:eastAsia="cs-CZ"/>
            </w:rPr>
          </w:rPrChange>
        </w:rPr>
        <w:t>points</w:t>
      </w:r>
      <w:ins w:id="271" w:author="dave" w:date="2011-12-11T18:11:00Z">
        <w:r w:rsidR="00D3329C">
          <w:rPr>
            <w:rFonts w:ascii="Arial" w:eastAsia="Times New Roman" w:hAnsi="Arial" w:cs="Arial"/>
            <w:color w:val="333333"/>
            <w:sz w:val="20"/>
            <w:szCs w:val="20"/>
            <w:lang w:val="en-US" w:eastAsia="cs-CZ"/>
          </w:rPr>
          <w:t>.</w:t>
        </w:r>
      </w:ins>
      <w:del w:id="272" w:author="dave" w:date="2011-12-11T18:10:00Z">
        <w:r w:rsidRPr="009449C0" w:rsidDel="00D3329C">
          <w:rPr>
            <w:rFonts w:ascii="Arial" w:eastAsia="Times New Roman" w:hAnsi="Arial" w:cs="Arial"/>
            <w:color w:val="333333"/>
            <w:sz w:val="20"/>
            <w:szCs w:val="20"/>
            <w:lang w:val="en-US" w:eastAsia="cs-CZ"/>
            <w:rPrChange w:id="273" w:author="dave" w:date="2011-12-11T18:03:00Z">
              <w:rPr>
                <w:rFonts w:ascii="Arial" w:eastAsia="Times New Roman" w:hAnsi="Arial" w:cs="Arial"/>
                <w:color w:val="333333"/>
                <w:sz w:val="20"/>
                <w:szCs w:val="20"/>
                <w:lang w:eastAsia="cs-CZ"/>
              </w:rPr>
            </w:rPrChange>
          </w:rPr>
          <w:delText xml:space="preserve"> between vertices of the cavity</w:delText>
        </w:r>
      </w:del>
      <w:r w:rsidRPr="009449C0">
        <w:rPr>
          <w:rFonts w:ascii="Arial" w:eastAsia="Times New Roman" w:hAnsi="Arial" w:cs="Arial"/>
          <w:color w:val="333333"/>
          <w:sz w:val="20"/>
          <w:szCs w:val="20"/>
          <w:lang w:val="en-US" w:eastAsia="cs-CZ"/>
          <w:rPrChange w:id="274" w:author="dave" w:date="2011-12-11T18:03:00Z">
            <w:rPr>
              <w:rFonts w:ascii="Arial" w:eastAsia="Times New Roman" w:hAnsi="Arial" w:cs="Arial"/>
              <w:color w:val="333333"/>
              <w:sz w:val="20"/>
              <w:szCs w:val="20"/>
              <w:lang w:eastAsia="cs-CZ"/>
            </w:rPr>
          </w:rPrChange>
        </w:rPr>
        <w:t xml:space="preserve">. The general idea here is that the start point is the "deepest" </w:t>
      </w:r>
      <w:del w:id="275" w:author="dave" w:date="2011-12-11T18:11:00Z">
        <w:r w:rsidRPr="009449C0" w:rsidDel="00D3329C">
          <w:rPr>
            <w:rFonts w:ascii="Arial" w:eastAsia="Times New Roman" w:hAnsi="Arial" w:cs="Arial"/>
            <w:color w:val="333333"/>
            <w:sz w:val="20"/>
            <w:szCs w:val="20"/>
            <w:lang w:val="en-US" w:eastAsia="cs-CZ"/>
            <w:rPrChange w:id="276" w:author="dave" w:date="2011-12-11T18:03:00Z">
              <w:rPr>
                <w:rFonts w:ascii="Arial" w:eastAsia="Times New Roman" w:hAnsi="Arial" w:cs="Arial"/>
                <w:color w:val="333333"/>
                <w:sz w:val="20"/>
                <w:szCs w:val="20"/>
                <w:lang w:eastAsia="cs-CZ"/>
              </w:rPr>
            </w:rPrChange>
          </w:rPr>
          <w:delText xml:space="preserve">point </w:delText>
        </w:r>
      </w:del>
      <w:ins w:id="277" w:author="dave" w:date="2011-12-11T18:11:00Z">
        <w:r w:rsidR="00D3329C">
          <w:rPr>
            <w:rFonts w:ascii="Arial" w:eastAsia="Times New Roman" w:hAnsi="Arial" w:cs="Arial"/>
            <w:color w:val="333333"/>
            <w:sz w:val="20"/>
            <w:szCs w:val="20"/>
            <w:lang w:val="en-US" w:eastAsia="cs-CZ"/>
          </w:rPr>
          <w:t>vertex</w:t>
        </w:r>
        <w:r w:rsidR="00D3329C" w:rsidRPr="009449C0">
          <w:rPr>
            <w:rFonts w:ascii="Arial" w:eastAsia="Times New Roman" w:hAnsi="Arial" w:cs="Arial"/>
            <w:color w:val="333333"/>
            <w:sz w:val="20"/>
            <w:szCs w:val="20"/>
            <w:lang w:val="en-US" w:eastAsia="cs-CZ"/>
            <w:rPrChange w:id="278" w:author="dave" w:date="2011-12-11T18:03:00Z">
              <w:rPr>
                <w:rFonts w:ascii="Arial" w:eastAsia="Times New Roman" w:hAnsi="Arial" w:cs="Arial"/>
                <w:color w:val="333333"/>
                <w:sz w:val="20"/>
                <w:szCs w:val="20"/>
                <w:lang w:eastAsia="cs-CZ"/>
              </w:rPr>
            </w:rPrChange>
          </w:rPr>
          <w:t xml:space="preserve"> </w:t>
        </w:r>
      </w:ins>
      <w:r w:rsidRPr="009449C0">
        <w:rPr>
          <w:rFonts w:ascii="Arial" w:eastAsia="Times New Roman" w:hAnsi="Arial" w:cs="Arial"/>
          <w:color w:val="333333"/>
          <w:sz w:val="20"/>
          <w:szCs w:val="20"/>
          <w:lang w:val="en-US" w:eastAsia="cs-CZ"/>
          <w:rPrChange w:id="279" w:author="dave" w:date="2011-12-11T18:03:00Z">
            <w:rPr>
              <w:rFonts w:ascii="Arial" w:eastAsia="Times New Roman" w:hAnsi="Arial" w:cs="Arial"/>
              <w:color w:val="333333"/>
              <w:sz w:val="20"/>
              <w:szCs w:val="20"/>
              <w:lang w:eastAsia="cs-CZ"/>
            </w:rPr>
          </w:rPrChange>
        </w:rPr>
        <w:t>in the cavity and the endpoint</w:t>
      </w:r>
      <w:del w:id="280" w:author="dave" w:date="2011-12-11T18:11:00Z">
        <w:r w:rsidRPr="009449C0" w:rsidDel="00D3329C">
          <w:rPr>
            <w:rFonts w:ascii="Arial" w:eastAsia="Times New Roman" w:hAnsi="Arial" w:cs="Arial"/>
            <w:color w:val="333333"/>
            <w:sz w:val="20"/>
            <w:szCs w:val="20"/>
            <w:lang w:val="en-US" w:eastAsia="cs-CZ"/>
            <w:rPrChange w:id="281" w:author="dave" w:date="2011-12-11T18:03:00Z">
              <w:rPr>
                <w:rFonts w:ascii="Arial" w:eastAsia="Times New Roman" w:hAnsi="Arial" w:cs="Arial"/>
                <w:color w:val="333333"/>
                <w:sz w:val="20"/>
                <w:szCs w:val="20"/>
                <w:lang w:eastAsia="cs-CZ"/>
              </w:rPr>
            </w:rPrChange>
          </w:rPr>
          <w:delText>s</w:delText>
        </w:r>
      </w:del>
      <w:r w:rsidRPr="009449C0">
        <w:rPr>
          <w:rFonts w:ascii="Arial" w:eastAsia="Times New Roman" w:hAnsi="Arial" w:cs="Arial"/>
          <w:color w:val="333333"/>
          <w:sz w:val="20"/>
          <w:szCs w:val="20"/>
          <w:lang w:val="en-US" w:eastAsia="cs-CZ"/>
          <w:rPrChange w:id="282" w:author="dave" w:date="2011-12-11T18:03:00Z">
            <w:rPr>
              <w:rFonts w:ascii="Arial" w:eastAsia="Times New Roman" w:hAnsi="Arial" w:cs="Arial"/>
              <w:color w:val="333333"/>
              <w:sz w:val="20"/>
              <w:szCs w:val="20"/>
              <w:lang w:eastAsia="cs-CZ"/>
            </w:rPr>
          </w:rPrChange>
        </w:rPr>
        <w:t xml:space="preserve"> </w:t>
      </w:r>
      <w:del w:id="283" w:author="dave" w:date="2011-12-11T18:11:00Z">
        <w:r w:rsidRPr="009449C0" w:rsidDel="00D3329C">
          <w:rPr>
            <w:rFonts w:ascii="Arial" w:eastAsia="Times New Roman" w:hAnsi="Arial" w:cs="Arial"/>
            <w:color w:val="333333"/>
            <w:sz w:val="20"/>
            <w:szCs w:val="20"/>
            <w:lang w:val="en-US" w:eastAsia="cs-CZ"/>
            <w:rPrChange w:id="284" w:author="dave" w:date="2011-12-11T18:03:00Z">
              <w:rPr>
                <w:rFonts w:ascii="Arial" w:eastAsia="Times New Roman" w:hAnsi="Arial" w:cs="Arial"/>
                <w:color w:val="333333"/>
                <w:sz w:val="20"/>
                <w:szCs w:val="20"/>
                <w:lang w:eastAsia="cs-CZ"/>
              </w:rPr>
            </w:rPrChange>
          </w:rPr>
          <w:delText xml:space="preserve">are </w:delText>
        </w:r>
      </w:del>
      <w:ins w:id="285" w:author="dave" w:date="2011-12-11T18:11:00Z">
        <w:r w:rsidR="00D3329C">
          <w:rPr>
            <w:rFonts w:ascii="Arial" w:eastAsia="Times New Roman" w:hAnsi="Arial" w:cs="Arial"/>
            <w:color w:val="333333"/>
            <w:sz w:val="20"/>
            <w:szCs w:val="20"/>
            <w:lang w:val="en-US" w:eastAsia="cs-CZ"/>
          </w:rPr>
          <w:t>is</w:t>
        </w:r>
        <w:r w:rsidR="00D3329C" w:rsidRPr="009449C0">
          <w:rPr>
            <w:rFonts w:ascii="Arial" w:eastAsia="Times New Roman" w:hAnsi="Arial" w:cs="Arial"/>
            <w:color w:val="333333"/>
            <w:sz w:val="20"/>
            <w:szCs w:val="20"/>
            <w:lang w:val="en-US" w:eastAsia="cs-CZ"/>
            <w:rPrChange w:id="286" w:author="dave" w:date="2011-12-11T18:03:00Z">
              <w:rPr>
                <w:rFonts w:ascii="Arial" w:eastAsia="Times New Roman" w:hAnsi="Arial" w:cs="Arial"/>
                <w:color w:val="333333"/>
                <w:sz w:val="20"/>
                <w:szCs w:val="20"/>
                <w:lang w:eastAsia="cs-CZ"/>
              </w:rPr>
            </w:rPrChange>
          </w:rPr>
          <w:t xml:space="preserve"> </w:t>
        </w:r>
      </w:ins>
      <w:r w:rsidRPr="009449C0">
        <w:rPr>
          <w:rFonts w:ascii="Arial" w:eastAsia="Times New Roman" w:hAnsi="Arial" w:cs="Arial"/>
          <w:color w:val="333333"/>
          <w:sz w:val="20"/>
          <w:szCs w:val="20"/>
          <w:lang w:val="en-US" w:eastAsia="cs-CZ"/>
          <w:rPrChange w:id="287" w:author="dave" w:date="2011-12-11T18:03:00Z">
            <w:rPr>
              <w:rFonts w:ascii="Arial" w:eastAsia="Times New Roman" w:hAnsi="Arial" w:cs="Arial"/>
              <w:color w:val="333333"/>
              <w:sz w:val="20"/>
              <w:szCs w:val="20"/>
              <w:lang w:eastAsia="cs-CZ"/>
            </w:rPr>
          </w:rPrChange>
        </w:rPr>
        <w:t>the "largest" (i.e. corresponding to the largest tetrahedron) boundary ver</w:t>
      </w:r>
      <w:del w:id="288" w:author="dave" w:date="2011-12-11T18:11:00Z">
        <w:r w:rsidRPr="009449C0" w:rsidDel="00D3329C">
          <w:rPr>
            <w:rFonts w:ascii="Arial" w:eastAsia="Times New Roman" w:hAnsi="Arial" w:cs="Arial"/>
            <w:color w:val="333333"/>
            <w:sz w:val="20"/>
            <w:szCs w:val="20"/>
            <w:lang w:val="en-US" w:eastAsia="cs-CZ"/>
            <w:rPrChange w:id="289" w:author="dave" w:date="2011-12-11T18:03:00Z">
              <w:rPr>
                <w:rFonts w:ascii="Arial" w:eastAsia="Times New Roman" w:hAnsi="Arial" w:cs="Arial"/>
                <w:color w:val="333333"/>
                <w:sz w:val="20"/>
                <w:szCs w:val="20"/>
                <w:lang w:eastAsia="cs-CZ"/>
              </w:rPr>
            </w:rPrChange>
          </w:rPr>
          <w:delText>ti</w:delText>
        </w:r>
      </w:del>
      <w:proofErr w:type="gramStart"/>
      <w:ins w:id="290" w:author="dave" w:date="2011-12-11T18:11:00Z">
        <w:r w:rsidR="00D3329C">
          <w:rPr>
            <w:rFonts w:ascii="Arial" w:eastAsia="Times New Roman" w:hAnsi="Arial" w:cs="Arial"/>
            <w:color w:val="333333"/>
            <w:sz w:val="20"/>
            <w:szCs w:val="20"/>
            <w:lang w:val="en-US" w:eastAsia="cs-CZ"/>
          </w:rPr>
          <w:t>tex</w:t>
        </w:r>
      </w:ins>
      <w:proofErr w:type="gramEnd"/>
      <w:del w:id="291" w:author="dave" w:date="2011-12-11T18:11:00Z">
        <w:r w:rsidRPr="009449C0" w:rsidDel="00D3329C">
          <w:rPr>
            <w:rFonts w:ascii="Arial" w:eastAsia="Times New Roman" w:hAnsi="Arial" w:cs="Arial"/>
            <w:color w:val="333333"/>
            <w:sz w:val="20"/>
            <w:szCs w:val="20"/>
            <w:lang w:val="en-US" w:eastAsia="cs-CZ"/>
            <w:rPrChange w:id="292" w:author="dave" w:date="2011-12-11T18:03:00Z">
              <w:rPr>
                <w:rFonts w:ascii="Arial" w:eastAsia="Times New Roman" w:hAnsi="Arial" w:cs="Arial"/>
                <w:color w:val="333333"/>
                <w:sz w:val="20"/>
                <w:szCs w:val="20"/>
                <w:lang w:eastAsia="cs-CZ"/>
              </w:rPr>
            </w:rPrChange>
          </w:rPr>
          <w:delText>ces</w:delText>
        </w:r>
      </w:del>
      <w:r w:rsidRPr="009449C0">
        <w:rPr>
          <w:rFonts w:ascii="Arial" w:eastAsia="Times New Roman" w:hAnsi="Arial" w:cs="Arial"/>
          <w:color w:val="333333"/>
          <w:sz w:val="20"/>
          <w:szCs w:val="20"/>
          <w:lang w:val="en-US" w:eastAsia="cs-CZ"/>
          <w:rPrChange w:id="293" w:author="dave" w:date="2011-12-11T18:03:00Z">
            <w:rPr>
              <w:rFonts w:ascii="Arial" w:eastAsia="Times New Roman" w:hAnsi="Arial" w:cs="Arial"/>
              <w:color w:val="333333"/>
              <w:sz w:val="20"/>
              <w:szCs w:val="20"/>
              <w:lang w:eastAsia="cs-CZ"/>
            </w:rPr>
          </w:rPrChange>
        </w:rPr>
        <w:t>.</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294"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b/>
          <w:bCs/>
          <w:color w:val="333333"/>
          <w:sz w:val="20"/>
          <w:szCs w:val="20"/>
          <w:lang w:val="en-US" w:eastAsia="cs-CZ"/>
          <w:rPrChange w:id="295" w:author="dave" w:date="2011-12-11T18:03:00Z">
            <w:rPr>
              <w:rFonts w:ascii="Arial" w:eastAsia="Times New Roman" w:hAnsi="Arial" w:cs="Arial"/>
              <w:b/>
              <w:bCs/>
              <w:color w:val="333333"/>
              <w:sz w:val="20"/>
              <w:szCs w:val="20"/>
              <w:lang w:eastAsia="cs-CZ"/>
            </w:rPr>
          </w:rPrChange>
        </w:rPr>
        <w:t>Start Points</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296"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297" w:author="dave" w:date="2011-12-11T18:03:00Z">
            <w:rPr>
              <w:rFonts w:ascii="Arial" w:eastAsia="Times New Roman" w:hAnsi="Arial" w:cs="Arial"/>
              <w:color w:val="333333"/>
              <w:sz w:val="20"/>
              <w:szCs w:val="20"/>
              <w:lang w:eastAsia="cs-CZ"/>
            </w:rPr>
          </w:rPrChange>
        </w:rPr>
        <w:t>There are two ways to specify a start point for a tunnel - user speci</w:t>
      </w:r>
      <w:ins w:id="298" w:author="dave" w:date="2011-12-11T18:12:00Z">
        <w:r w:rsidR="00D3329C">
          <w:rPr>
            <w:rFonts w:ascii="Arial" w:eastAsia="Times New Roman" w:hAnsi="Arial" w:cs="Arial"/>
            <w:color w:val="333333"/>
            <w:sz w:val="20"/>
            <w:szCs w:val="20"/>
            <w:lang w:val="en-US" w:eastAsia="cs-CZ"/>
          </w:rPr>
          <w:t>fi</w:t>
        </w:r>
      </w:ins>
      <w:r w:rsidRPr="009449C0">
        <w:rPr>
          <w:rFonts w:ascii="Arial" w:eastAsia="Times New Roman" w:hAnsi="Arial" w:cs="Arial"/>
          <w:color w:val="333333"/>
          <w:sz w:val="20"/>
          <w:szCs w:val="20"/>
          <w:lang w:val="en-US" w:eastAsia="cs-CZ"/>
          <w:rPrChange w:id="299" w:author="dave" w:date="2011-12-11T18:03:00Z">
            <w:rPr>
              <w:rFonts w:ascii="Arial" w:eastAsia="Times New Roman" w:hAnsi="Arial" w:cs="Arial"/>
              <w:color w:val="333333"/>
              <w:sz w:val="20"/>
              <w:szCs w:val="20"/>
              <w:lang w:eastAsia="cs-CZ"/>
            </w:rPr>
          </w:rPrChange>
        </w:rPr>
        <w:t>ed list of residues or (Mole 2 only) automatic computation:</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300"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301" w:author="dave" w:date="2011-12-11T18:03:00Z">
            <w:rPr>
              <w:rFonts w:ascii="Arial" w:eastAsia="Times New Roman" w:hAnsi="Arial" w:cs="Arial"/>
              <w:color w:val="333333"/>
              <w:sz w:val="20"/>
              <w:szCs w:val="20"/>
              <w:lang w:eastAsia="cs-CZ"/>
            </w:rPr>
          </w:rPrChange>
        </w:rPr>
        <w:t>User defined:</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302"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303" w:author="dave" w:date="2011-12-11T18:03:00Z">
            <w:rPr>
              <w:rFonts w:ascii="Arial" w:eastAsia="Times New Roman" w:hAnsi="Arial" w:cs="Arial"/>
              <w:color w:val="333333"/>
              <w:sz w:val="20"/>
              <w:szCs w:val="20"/>
              <w:lang w:eastAsia="cs-CZ"/>
            </w:rPr>
          </w:rPrChange>
        </w:rPr>
        <w:t>The user speci</w:t>
      </w:r>
      <w:ins w:id="304" w:author="dave" w:date="2011-12-11T18:12:00Z">
        <w:r w:rsidR="00D3329C">
          <w:rPr>
            <w:rFonts w:ascii="Arial" w:eastAsia="Times New Roman" w:hAnsi="Arial" w:cs="Arial"/>
            <w:color w:val="333333"/>
            <w:sz w:val="20"/>
            <w:szCs w:val="20"/>
            <w:lang w:val="en-US" w:eastAsia="cs-CZ"/>
          </w:rPr>
          <w:t>fi</w:t>
        </w:r>
      </w:ins>
      <w:r w:rsidRPr="009449C0">
        <w:rPr>
          <w:rFonts w:ascii="Arial" w:eastAsia="Times New Roman" w:hAnsi="Arial" w:cs="Arial"/>
          <w:color w:val="333333"/>
          <w:sz w:val="20"/>
          <w:szCs w:val="20"/>
          <w:lang w:val="en-US" w:eastAsia="cs-CZ"/>
          <w:rPrChange w:id="305" w:author="dave" w:date="2011-12-11T18:03:00Z">
            <w:rPr>
              <w:rFonts w:ascii="Arial" w:eastAsia="Times New Roman" w:hAnsi="Arial" w:cs="Arial"/>
              <w:color w:val="333333"/>
              <w:sz w:val="20"/>
              <w:szCs w:val="20"/>
              <w:lang w:eastAsia="cs-CZ"/>
            </w:rPr>
          </w:rPrChange>
        </w:rPr>
        <w:t xml:space="preserve">es a list of residues or (Mole 2 only) a 3D point. Next, </w:t>
      </w:r>
      <w:ins w:id="306" w:author="dave" w:date="2011-12-11T18:13:00Z">
        <w:r w:rsidR="00D3329C">
          <w:rPr>
            <w:rFonts w:ascii="Arial" w:eastAsia="Times New Roman" w:hAnsi="Arial" w:cs="Arial"/>
            <w:color w:val="333333"/>
            <w:sz w:val="20"/>
            <w:szCs w:val="20"/>
            <w:lang w:val="en-US" w:eastAsia="cs-CZ"/>
          </w:rPr>
          <w:t xml:space="preserve">the </w:t>
        </w:r>
      </w:ins>
      <w:r w:rsidRPr="009449C0">
        <w:rPr>
          <w:rFonts w:ascii="Arial" w:eastAsia="Times New Roman" w:hAnsi="Arial" w:cs="Arial"/>
          <w:color w:val="333333"/>
          <w:sz w:val="20"/>
          <w:szCs w:val="20"/>
          <w:lang w:val="en-US" w:eastAsia="cs-CZ"/>
          <w:rPrChange w:id="307" w:author="dave" w:date="2011-12-11T18:03:00Z">
            <w:rPr>
              <w:rFonts w:ascii="Arial" w:eastAsia="Times New Roman" w:hAnsi="Arial" w:cs="Arial"/>
              <w:color w:val="333333"/>
              <w:sz w:val="20"/>
              <w:szCs w:val="20"/>
              <w:lang w:eastAsia="cs-CZ"/>
            </w:rPr>
          </w:rPrChange>
        </w:rPr>
        <w:t xml:space="preserve">centroid calculated from all the corresponding atomic centers is computed. </w:t>
      </w:r>
      <w:del w:id="308" w:author="dave" w:date="2011-12-11T18:13:00Z">
        <w:r w:rsidRPr="009449C0" w:rsidDel="00D3329C">
          <w:rPr>
            <w:rFonts w:ascii="Arial" w:eastAsia="Times New Roman" w:hAnsi="Arial" w:cs="Arial"/>
            <w:color w:val="333333"/>
            <w:sz w:val="20"/>
            <w:szCs w:val="20"/>
            <w:lang w:val="en-US" w:eastAsia="cs-CZ"/>
            <w:rPrChange w:id="309" w:author="dave" w:date="2011-12-11T18:03:00Z">
              <w:rPr>
                <w:rFonts w:ascii="Arial" w:eastAsia="Times New Roman" w:hAnsi="Arial" w:cs="Arial"/>
                <w:color w:val="333333"/>
                <w:sz w:val="20"/>
                <w:szCs w:val="20"/>
                <w:lang w:eastAsia="cs-CZ"/>
              </w:rPr>
            </w:rPrChange>
          </w:rPr>
          <w:delText>Then</w:delText>
        </w:r>
      </w:del>
      <w:ins w:id="310" w:author="dave" w:date="2011-12-11T18:13:00Z">
        <w:r w:rsidR="00D3329C">
          <w:rPr>
            <w:rFonts w:ascii="Arial" w:eastAsia="Times New Roman" w:hAnsi="Arial" w:cs="Arial"/>
            <w:color w:val="333333"/>
            <w:sz w:val="20"/>
            <w:szCs w:val="20"/>
            <w:lang w:val="en-US" w:eastAsia="cs-CZ"/>
          </w:rPr>
          <w:t>Finally</w:t>
        </w:r>
      </w:ins>
      <w:r w:rsidRPr="009449C0">
        <w:rPr>
          <w:rFonts w:ascii="Arial" w:eastAsia="Times New Roman" w:hAnsi="Arial" w:cs="Arial"/>
          <w:color w:val="333333"/>
          <w:sz w:val="20"/>
          <w:szCs w:val="20"/>
          <w:lang w:val="en-US" w:eastAsia="cs-CZ"/>
          <w:rPrChange w:id="311" w:author="dave" w:date="2011-12-11T18:03:00Z">
            <w:rPr>
              <w:rFonts w:ascii="Arial" w:eastAsia="Times New Roman" w:hAnsi="Arial" w:cs="Arial"/>
              <w:color w:val="333333"/>
              <w:sz w:val="20"/>
              <w:szCs w:val="20"/>
              <w:lang w:eastAsia="cs-CZ"/>
            </w:rPr>
          </w:rPrChange>
        </w:rPr>
        <w:t>, for each cavity within a speci</w:t>
      </w:r>
      <w:ins w:id="312" w:author="dave" w:date="2011-12-11T18:13:00Z">
        <w:r w:rsidR="00D3329C">
          <w:rPr>
            <w:rFonts w:ascii="Arial" w:eastAsia="Times New Roman" w:hAnsi="Arial" w:cs="Arial"/>
            <w:color w:val="333333"/>
            <w:sz w:val="20"/>
            <w:szCs w:val="20"/>
            <w:lang w:val="en-US" w:eastAsia="cs-CZ"/>
          </w:rPr>
          <w:t>fi</w:t>
        </w:r>
      </w:ins>
      <w:r w:rsidRPr="009449C0">
        <w:rPr>
          <w:rFonts w:ascii="Arial" w:eastAsia="Times New Roman" w:hAnsi="Arial" w:cs="Arial"/>
          <w:color w:val="333333"/>
          <w:sz w:val="20"/>
          <w:szCs w:val="20"/>
          <w:lang w:val="en-US" w:eastAsia="cs-CZ"/>
          <w:rPrChange w:id="313" w:author="dave" w:date="2011-12-11T18:03:00Z">
            <w:rPr>
              <w:rFonts w:ascii="Arial" w:eastAsia="Times New Roman" w:hAnsi="Arial" w:cs="Arial"/>
              <w:color w:val="333333"/>
              <w:sz w:val="20"/>
              <w:szCs w:val="20"/>
              <w:lang w:eastAsia="cs-CZ"/>
            </w:rPr>
          </w:rPrChange>
        </w:rPr>
        <w:t>ed </w:t>
      </w:r>
      <w:r w:rsidRPr="009449C0">
        <w:rPr>
          <w:rFonts w:ascii="Arial" w:eastAsia="Times New Roman" w:hAnsi="Arial" w:cs="Arial"/>
          <w:b/>
          <w:bCs/>
          <w:color w:val="333333"/>
          <w:sz w:val="20"/>
          <w:szCs w:val="20"/>
          <w:lang w:val="en-US" w:eastAsia="cs-CZ"/>
          <w:rPrChange w:id="314" w:author="dave" w:date="2011-12-11T18:03:00Z">
            <w:rPr>
              <w:rFonts w:ascii="Arial" w:eastAsia="Times New Roman" w:hAnsi="Arial" w:cs="Arial"/>
              <w:b/>
              <w:bCs/>
              <w:color w:val="333333"/>
              <w:sz w:val="20"/>
              <w:szCs w:val="20"/>
              <w:lang w:eastAsia="cs-CZ"/>
            </w:rPr>
          </w:rPrChange>
        </w:rPr>
        <w:t>origin radius</w:t>
      </w:r>
      <w:r w:rsidRPr="009449C0">
        <w:rPr>
          <w:rFonts w:ascii="Arial" w:eastAsia="Times New Roman" w:hAnsi="Arial" w:cs="Arial"/>
          <w:color w:val="333333"/>
          <w:sz w:val="20"/>
          <w:szCs w:val="20"/>
          <w:lang w:val="en-US" w:eastAsia="cs-CZ"/>
          <w:rPrChange w:id="315" w:author="dave" w:date="2011-12-11T18:03:00Z">
            <w:rPr>
              <w:rFonts w:ascii="Arial" w:eastAsia="Times New Roman" w:hAnsi="Arial" w:cs="Arial"/>
              <w:color w:val="333333"/>
              <w:sz w:val="20"/>
              <w:szCs w:val="20"/>
              <w:lang w:eastAsia="cs-CZ"/>
            </w:rPr>
          </w:rPrChange>
        </w:rPr>
        <w:t> the closest vertex is selected as a start point.</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316"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317" w:author="dave" w:date="2011-12-11T18:03:00Z">
            <w:rPr>
              <w:rFonts w:ascii="Arial" w:eastAsia="Times New Roman" w:hAnsi="Arial" w:cs="Arial"/>
              <w:color w:val="333333"/>
              <w:sz w:val="20"/>
              <w:szCs w:val="20"/>
              <w:lang w:eastAsia="cs-CZ"/>
            </w:rPr>
          </w:rPrChange>
        </w:rPr>
        <w:t>Calculated: (Mole 2 only)</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318"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319" w:author="dave" w:date="2011-12-11T18:03:00Z">
            <w:rPr>
              <w:rFonts w:ascii="Arial" w:eastAsia="Times New Roman" w:hAnsi="Arial" w:cs="Arial"/>
              <w:color w:val="333333"/>
              <w:sz w:val="20"/>
              <w:szCs w:val="20"/>
              <w:lang w:eastAsia="cs-CZ"/>
            </w:rPr>
          </w:rPrChange>
        </w:rPr>
        <w:t>The topology of the cavity is used to calculate the start point. The calculated starting point is the "deepest" vertex of a cavity. The depth of a vertex is defined as the length of the path from this vertex to the closest boundary vertex.</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320"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b/>
          <w:bCs/>
          <w:color w:val="333333"/>
          <w:sz w:val="20"/>
          <w:szCs w:val="20"/>
          <w:lang w:val="en-US" w:eastAsia="cs-CZ"/>
          <w:rPrChange w:id="321" w:author="dave" w:date="2011-12-11T18:03:00Z">
            <w:rPr>
              <w:rFonts w:ascii="Arial" w:eastAsia="Times New Roman" w:hAnsi="Arial" w:cs="Arial"/>
              <w:b/>
              <w:bCs/>
              <w:color w:val="333333"/>
              <w:sz w:val="20"/>
              <w:szCs w:val="20"/>
              <w:lang w:eastAsia="cs-CZ"/>
            </w:rPr>
          </w:rPrChange>
        </w:rPr>
        <w:t>End Points</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322"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323" w:author="dave" w:date="2011-12-11T18:03:00Z">
            <w:rPr>
              <w:rFonts w:ascii="Arial" w:eastAsia="Times New Roman" w:hAnsi="Arial" w:cs="Arial"/>
              <w:color w:val="333333"/>
              <w:sz w:val="20"/>
              <w:szCs w:val="20"/>
              <w:lang w:eastAsia="cs-CZ"/>
            </w:rPr>
          </w:rPrChange>
        </w:rPr>
        <w:t xml:space="preserve">Similarly to the start points, endpoints are either user defined (Mole 2 </w:t>
      </w:r>
      <w:ins w:id="324" w:author="dave" w:date="2011-12-11T18:14:00Z">
        <w:r w:rsidR="00D3329C">
          <w:rPr>
            <w:rFonts w:ascii="Arial" w:eastAsia="Times New Roman" w:hAnsi="Arial" w:cs="Arial"/>
            <w:color w:val="333333"/>
            <w:sz w:val="20"/>
            <w:szCs w:val="20"/>
            <w:lang w:val="en-US" w:eastAsia="cs-CZ"/>
          </w:rPr>
          <w:t xml:space="preserve">desktop version </w:t>
        </w:r>
      </w:ins>
      <w:r w:rsidRPr="009449C0">
        <w:rPr>
          <w:rFonts w:ascii="Arial" w:eastAsia="Times New Roman" w:hAnsi="Arial" w:cs="Arial"/>
          <w:color w:val="333333"/>
          <w:sz w:val="20"/>
          <w:szCs w:val="20"/>
          <w:lang w:val="en-US" w:eastAsia="cs-CZ"/>
          <w:rPrChange w:id="325" w:author="dave" w:date="2011-12-11T18:03:00Z">
            <w:rPr>
              <w:rFonts w:ascii="Arial" w:eastAsia="Times New Roman" w:hAnsi="Arial" w:cs="Arial"/>
              <w:color w:val="333333"/>
              <w:sz w:val="20"/>
              <w:szCs w:val="20"/>
              <w:lang w:eastAsia="cs-CZ"/>
            </w:rPr>
          </w:rPrChange>
        </w:rPr>
        <w:t>only) or calculated:</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326"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327" w:author="dave" w:date="2011-12-11T18:03:00Z">
            <w:rPr>
              <w:rFonts w:ascii="Arial" w:eastAsia="Times New Roman" w:hAnsi="Arial" w:cs="Arial"/>
              <w:color w:val="333333"/>
              <w:sz w:val="20"/>
              <w:szCs w:val="20"/>
              <w:lang w:eastAsia="cs-CZ"/>
            </w:rPr>
          </w:rPrChange>
        </w:rPr>
        <w:t>User defined:</w:t>
      </w:r>
    </w:p>
    <w:p w:rsidR="002E6425" w:rsidRPr="009449C0" w:rsidRDefault="00D3329C" w:rsidP="002E6425">
      <w:pPr>
        <w:shd w:val="clear" w:color="auto" w:fill="FFFFFF"/>
        <w:spacing w:after="150" w:line="240" w:lineRule="auto"/>
        <w:rPr>
          <w:rFonts w:ascii="Arial" w:eastAsia="Times New Roman" w:hAnsi="Arial" w:cs="Arial"/>
          <w:color w:val="333333"/>
          <w:sz w:val="20"/>
          <w:szCs w:val="20"/>
          <w:lang w:val="en-US" w:eastAsia="cs-CZ"/>
          <w:rPrChange w:id="328" w:author="dave" w:date="2011-12-11T18:03:00Z">
            <w:rPr>
              <w:rFonts w:ascii="Arial" w:eastAsia="Times New Roman" w:hAnsi="Arial" w:cs="Arial"/>
              <w:color w:val="333333"/>
              <w:sz w:val="20"/>
              <w:szCs w:val="20"/>
              <w:lang w:eastAsia="cs-CZ"/>
            </w:rPr>
          </w:rPrChange>
        </w:rPr>
      </w:pPr>
      <w:ins w:id="329" w:author="dave" w:date="2011-12-11T18:14:00Z">
        <w:r>
          <w:rPr>
            <w:rFonts w:ascii="Arial" w:eastAsia="Times New Roman" w:hAnsi="Arial" w:cs="Arial"/>
            <w:color w:val="333333"/>
            <w:sz w:val="20"/>
            <w:szCs w:val="20"/>
            <w:lang w:val="en-US" w:eastAsia="cs-CZ"/>
          </w:rPr>
          <w:t xml:space="preserve">These points can be specified </w:t>
        </w:r>
      </w:ins>
      <w:del w:id="330" w:author="dave" w:date="2011-12-11T18:14:00Z">
        <w:r w:rsidR="002E6425" w:rsidRPr="009449C0" w:rsidDel="00D3329C">
          <w:rPr>
            <w:rFonts w:ascii="Arial" w:eastAsia="Times New Roman" w:hAnsi="Arial" w:cs="Arial"/>
            <w:color w:val="333333"/>
            <w:sz w:val="20"/>
            <w:szCs w:val="20"/>
            <w:lang w:val="en-US" w:eastAsia="cs-CZ"/>
            <w:rPrChange w:id="331" w:author="dave" w:date="2011-12-11T18:03:00Z">
              <w:rPr>
                <w:rFonts w:ascii="Arial" w:eastAsia="Times New Roman" w:hAnsi="Arial" w:cs="Arial"/>
                <w:color w:val="333333"/>
                <w:sz w:val="20"/>
                <w:szCs w:val="20"/>
                <w:lang w:eastAsia="cs-CZ"/>
              </w:rPr>
            </w:rPrChange>
          </w:rPr>
          <w:delText>B</w:delText>
        </w:r>
      </w:del>
      <w:ins w:id="332" w:author="dave" w:date="2011-12-11T18:14:00Z">
        <w:r>
          <w:rPr>
            <w:rFonts w:ascii="Arial" w:eastAsia="Times New Roman" w:hAnsi="Arial" w:cs="Arial"/>
            <w:color w:val="333333"/>
            <w:sz w:val="20"/>
            <w:szCs w:val="20"/>
            <w:lang w:val="en-US" w:eastAsia="cs-CZ"/>
          </w:rPr>
          <w:t>b</w:t>
        </w:r>
      </w:ins>
      <w:r w:rsidR="002E6425" w:rsidRPr="009449C0">
        <w:rPr>
          <w:rFonts w:ascii="Arial" w:eastAsia="Times New Roman" w:hAnsi="Arial" w:cs="Arial"/>
          <w:color w:val="333333"/>
          <w:sz w:val="20"/>
          <w:szCs w:val="20"/>
          <w:lang w:val="en-US" w:eastAsia="cs-CZ"/>
          <w:rPrChange w:id="333" w:author="dave" w:date="2011-12-11T18:03:00Z">
            <w:rPr>
              <w:rFonts w:ascii="Arial" w:eastAsia="Times New Roman" w:hAnsi="Arial" w:cs="Arial"/>
              <w:color w:val="333333"/>
              <w:sz w:val="20"/>
              <w:szCs w:val="20"/>
              <w:lang w:eastAsia="cs-CZ"/>
            </w:rPr>
          </w:rPrChange>
        </w:rPr>
        <w:t xml:space="preserve">y clicking on the surface of the molecule in </w:t>
      </w:r>
      <w:del w:id="334" w:author="dave" w:date="2011-12-11T18:14:00Z">
        <w:r w:rsidR="002E6425" w:rsidRPr="009449C0" w:rsidDel="00D3329C">
          <w:rPr>
            <w:rFonts w:ascii="Arial" w:eastAsia="Times New Roman" w:hAnsi="Arial" w:cs="Arial"/>
            <w:color w:val="333333"/>
            <w:sz w:val="20"/>
            <w:szCs w:val="20"/>
            <w:lang w:val="en-US" w:eastAsia="cs-CZ"/>
            <w:rPrChange w:id="335" w:author="dave" w:date="2011-12-11T18:03:00Z">
              <w:rPr>
                <w:rFonts w:ascii="Arial" w:eastAsia="Times New Roman" w:hAnsi="Arial" w:cs="Arial"/>
                <w:color w:val="333333"/>
                <w:sz w:val="20"/>
                <w:szCs w:val="20"/>
                <w:lang w:eastAsia="cs-CZ"/>
              </w:rPr>
            </w:rPrChange>
          </w:rPr>
          <w:delText>a</w:delText>
        </w:r>
      </w:del>
      <w:ins w:id="336" w:author="dave" w:date="2011-12-11T18:14:00Z">
        <w:r>
          <w:rPr>
            <w:rFonts w:ascii="Arial" w:eastAsia="Times New Roman" w:hAnsi="Arial" w:cs="Arial"/>
            <w:color w:val="333333"/>
            <w:sz w:val="20"/>
            <w:szCs w:val="20"/>
            <w:lang w:val="en-US" w:eastAsia="cs-CZ"/>
          </w:rPr>
          <w:t>the</w:t>
        </w:r>
      </w:ins>
      <w:r w:rsidR="002E6425" w:rsidRPr="009449C0">
        <w:rPr>
          <w:rFonts w:ascii="Arial" w:eastAsia="Times New Roman" w:hAnsi="Arial" w:cs="Arial"/>
          <w:color w:val="333333"/>
          <w:sz w:val="20"/>
          <w:szCs w:val="20"/>
          <w:lang w:val="en-US" w:eastAsia="cs-CZ"/>
          <w:rPrChange w:id="337" w:author="dave" w:date="2011-12-11T18:03:00Z">
            <w:rPr>
              <w:rFonts w:ascii="Arial" w:eastAsia="Times New Roman" w:hAnsi="Arial" w:cs="Arial"/>
              <w:color w:val="333333"/>
              <w:sz w:val="20"/>
              <w:szCs w:val="20"/>
              <w:lang w:eastAsia="cs-CZ"/>
            </w:rPr>
          </w:rPrChange>
        </w:rPr>
        <w:t xml:space="preserve"> desktop ap</w:t>
      </w:r>
      <w:ins w:id="338" w:author="dave" w:date="2011-12-11T18:14:00Z">
        <w:r>
          <w:rPr>
            <w:rFonts w:ascii="Arial" w:eastAsia="Times New Roman" w:hAnsi="Arial" w:cs="Arial"/>
            <w:color w:val="333333"/>
            <w:sz w:val="20"/>
            <w:szCs w:val="20"/>
            <w:lang w:val="en-US" w:eastAsia="cs-CZ"/>
          </w:rPr>
          <w:t>p</w:t>
        </w:r>
      </w:ins>
      <w:r w:rsidR="002E6425" w:rsidRPr="009449C0">
        <w:rPr>
          <w:rFonts w:ascii="Arial" w:eastAsia="Times New Roman" w:hAnsi="Arial" w:cs="Arial"/>
          <w:color w:val="333333"/>
          <w:sz w:val="20"/>
          <w:szCs w:val="20"/>
          <w:lang w:val="en-US" w:eastAsia="cs-CZ"/>
          <w:rPrChange w:id="339" w:author="dave" w:date="2011-12-11T18:03:00Z">
            <w:rPr>
              <w:rFonts w:ascii="Arial" w:eastAsia="Times New Roman" w:hAnsi="Arial" w:cs="Arial"/>
              <w:color w:val="333333"/>
              <w:sz w:val="20"/>
              <w:szCs w:val="20"/>
              <w:lang w:eastAsia="cs-CZ"/>
            </w:rPr>
          </w:rPrChange>
        </w:rPr>
        <w:t>lication.</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340"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341" w:author="dave" w:date="2011-12-11T18:03:00Z">
            <w:rPr>
              <w:rFonts w:ascii="Arial" w:eastAsia="Times New Roman" w:hAnsi="Arial" w:cs="Arial"/>
              <w:color w:val="333333"/>
              <w:sz w:val="20"/>
              <w:szCs w:val="20"/>
              <w:lang w:eastAsia="cs-CZ"/>
            </w:rPr>
          </w:rPrChange>
        </w:rPr>
        <w:t>Calculated:</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342"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343" w:author="dave" w:date="2011-12-11T18:03:00Z">
            <w:rPr>
              <w:rFonts w:ascii="Arial" w:eastAsia="Times New Roman" w:hAnsi="Arial" w:cs="Arial"/>
              <w:color w:val="333333"/>
              <w:sz w:val="20"/>
              <w:szCs w:val="20"/>
              <w:lang w:eastAsia="cs-CZ"/>
            </w:rPr>
          </w:rPrChange>
        </w:rPr>
        <w:t xml:space="preserve">For each cavity diagram a </w:t>
      </w:r>
      <w:proofErr w:type="spellStart"/>
      <w:r w:rsidRPr="009449C0">
        <w:rPr>
          <w:rFonts w:ascii="Arial" w:eastAsia="Times New Roman" w:hAnsi="Arial" w:cs="Arial"/>
          <w:color w:val="333333"/>
          <w:sz w:val="20"/>
          <w:szCs w:val="20"/>
          <w:lang w:val="en-US" w:eastAsia="cs-CZ"/>
          <w:rPrChange w:id="344" w:author="dave" w:date="2011-12-11T18:03:00Z">
            <w:rPr>
              <w:rFonts w:ascii="Arial" w:eastAsia="Times New Roman" w:hAnsi="Arial" w:cs="Arial"/>
              <w:color w:val="333333"/>
              <w:sz w:val="20"/>
              <w:szCs w:val="20"/>
              <w:lang w:eastAsia="cs-CZ"/>
            </w:rPr>
          </w:rPrChange>
        </w:rPr>
        <w:t>subgraph</w:t>
      </w:r>
      <w:proofErr w:type="spellEnd"/>
      <w:r w:rsidRPr="009449C0">
        <w:rPr>
          <w:rFonts w:ascii="Arial" w:eastAsia="Times New Roman" w:hAnsi="Arial" w:cs="Arial"/>
          <w:color w:val="333333"/>
          <w:sz w:val="20"/>
          <w:szCs w:val="20"/>
          <w:lang w:val="en-US" w:eastAsia="cs-CZ"/>
          <w:rPrChange w:id="345" w:author="dave" w:date="2011-12-11T18:03:00Z">
            <w:rPr>
              <w:rFonts w:ascii="Arial" w:eastAsia="Times New Roman" w:hAnsi="Arial" w:cs="Arial"/>
              <w:color w:val="333333"/>
              <w:sz w:val="20"/>
              <w:szCs w:val="20"/>
              <w:lang w:eastAsia="cs-CZ"/>
            </w:rPr>
          </w:rPrChange>
        </w:rPr>
        <w:t xml:space="preserve"> B is induced by the boundary vertices. All vertices that would not fit a probe with radius defined by </w:t>
      </w:r>
      <w:r w:rsidRPr="009449C0">
        <w:rPr>
          <w:rFonts w:ascii="Arial" w:eastAsia="Times New Roman" w:hAnsi="Arial" w:cs="Arial"/>
          <w:b/>
          <w:bCs/>
          <w:color w:val="333333"/>
          <w:sz w:val="20"/>
          <w:szCs w:val="20"/>
          <w:lang w:val="en-US" w:eastAsia="cs-CZ"/>
          <w:rPrChange w:id="346" w:author="dave" w:date="2011-12-11T18:03:00Z">
            <w:rPr>
              <w:rFonts w:ascii="Arial" w:eastAsia="Times New Roman" w:hAnsi="Arial" w:cs="Arial"/>
              <w:b/>
              <w:bCs/>
              <w:color w:val="333333"/>
              <w:sz w:val="20"/>
              <w:szCs w:val="20"/>
              <w:lang w:eastAsia="cs-CZ"/>
            </w:rPr>
          </w:rPrChange>
        </w:rPr>
        <w:t>opening threshold</w:t>
      </w:r>
      <w:r w:rsidRPr="009449C0">
        <w:rPr>
          <w:rFonts w:ascii="Arial" w:eastAsia="Times New Roman" w:hAnsi="Arial" w:cs="Arial"/>
          <w:color w:val="333333"/>
          <w:sz w:val="20"/>
          <w:szCs w:val="20"/>
          <w:lang w:val="en-US" w:eastAsia="cs-CZ"/>
          <w:rPrChange w:id="347" w:author="dave" w:date="2011-12-11T18:03:00Z">
            <w:rPr>
              <w:rFonts w:ascii="Arial" w:eastAsia="Times New Roman" w:hAnsi="Arial" w:cs="Arial"/>
              <w:color w:val="333333"/>
              <w:sz w:val="20"/>
              <w:szCs w:val="20"/>
              <w:lang w:eastAsia="cs-CZ"/>
            </w:rPr>
          </w:rPrChange>
        </w:rPr>
        <w:t xml:space="preserve"> parameter are removed. Then, the connected components of B are computed. </w:t>
      </w:r>
      <w:ins w:id="348" w:author="dave" w:date="2011-12-11T18:15:00Z">
        <w:r w:rsidR="00797806">
          <w:rPr>
            <w:rFonts w:ascii="Arial" w:eastAsia="Times New Roman" w:hAnsi="Arial" w:cs="Arial"/>
            <w:color w:val="333333"/>
            <w:sz w:val="20"/>
            <w:szCs w:val="20"/>
            <w:lang w:val="en-US" w:eastAsia="cs-CZ"/>
          </w:rPr>
          <w:t xml:space="preserve">Finally, </w:t>
        </w:r>
      </w:ins>
      <w:del w:id="349" w:author="dave" w:date="2011-12-11T18:15:00Z">
        <w:r w:rsidRPr="009449C0" w:rsidDel="00797806">
          <w:rPr>
            <w:rFonts w:ascii="Arial" w:eastAsia="Times New Roman" w:hAnsi="Arial" w:cs="Arial"/>
            <w:color w:val="333333"/>
            <w:sz w:val="20"/>
            <w:szCs w:val="20"/>
            <w:lang w:val="en-US" w:eastAsia="cs-CZ"/>
            <w:rPrChange w:id="350" w:author="dave" w:date="2011-12-11T18:03:00Z">
              <w:rPr>
                <w:rFonts w:ascii="Arial" w:eastAsia="Times New Roman" w:hAnsi="Arial" w:cs="Arial"/>
                <w:color w:val="333333"/>
                <w:sz w:val="20"/>
                <w:szCs w:val="20"/>
                <w:lang w:eastAsia="cs-CZ"/>
              </w:rPr>
            </w:rPrChange>
          </w:rPr>
          <w:delText>F</w:delText>
        </w:r>
      </w:del>
      <w:ins w:id="351" w:author="dave" w:date="2011-12-11T18:15:00Z">
        <w:r w:rsidR="00797806">
          <w:rPr>
            <w:rFonts w:ascii="Arial" w:eastAsia="Times New Roman" w:hAnsi="Arial" w:cs="Arial"/>
            <w:color w:val="333333"/>
            <w:sz w:val="20"/>
            <w:szCs w:val="20"/>
            <w:lang w:val="en-US" w:eastAsia="cs-CZ"/>
          </w:rPr>
          <w:t>f</w:t>
        </w:r>
      </w:ins>
      <w:r w:rsidRPr="009449C0">
        <w:rPr>
          <w:rFonts w:ascii="Arial" w:eastAsia="Times New Roman" w:hAnsi="Arial" w:cs="Arial"/>
          <w:color w:val="333333"/>
          <w:sz w:val="20"/>
          <w:szCs w:val="20"/>
          <w:lang w:val="en-US" w:eastAsia="cs-CZ"/>
          <w:rPrChange w:id="352" w:author="dave" w:date="2011-12-11T18:03:00Z">
            <w:rPr>
              <w:rFonts w:ascii="Arial" w:eastAsia="Times New Roman" w:hAnsi="Arial" w:cs="Arial"/>
              <w:color w:val="333333"/>
              <w:sz w:val="20"/>
              <w:szCs w:val="20"/>
              <w:lang w:eastAsia="cs-CZ"/>
            </w:rPr>
          </w:rPrChange>
        </w:rPr>
        <w:t>or each component, the vertex with the highest volume is picked as a tunnel endpoint.</w:t>
      </w:r>
    </w:p>
    <w:p w:rsidR="002E6425" w:rsidRPr="009449C0" w:rsidRDefault="002E6425" w:rsidP="002E6425">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val="en-US" w:eastAsia="cs-CZ"/>
          <w:rPrChange w:id="353" w:author="dave" w:date="2011-12-11T18:03:00Z">
            <w:rPr>
              <w:rFonts w:ascii="Arial" w:eastAsia="Times New Roman" w:hAnsi="Arial" w:cs="Arial"/>
              <w:b/>
              <w:bCs/>
              <w:color w:val="333333"/>
              <w:sz w:val="27"/>
              <w:szCs w:val="27"/>
              <w:lang w:eastAsia="cs-CZ"/>
            </w:rPr>
          </w:rPrChange>
        </w:rPr>
      </w:pPr>
      <w:r w:rsidRPr="009449C0">
        <w:rPr>
          <w:rFonts w:ascii="Arial" w:eastAsia="Times New Roman" w:hAnsi="Arial" w:cs="Arial"/>
          <w:b/>
          <w:bCs/>
          <w:color w:val="333333"/>
          <w:sz w:val="27"/>
          <w:szCs w:val="27"/>
          <w:lang w:val="en-US" w:eastAsia="cs-CZ"/>
          <w:rPrChange w:id="354" w:author="dave" w:date="2011-12-11T18:03:00Z">
            <w:rPr>
              <w:rFonts w:ascii="Arial" w:eastAsia="Times New Roman" w:hAnsi="Arial" w:cs="Arial"/>
              <w:b/>
              <w:bCs/>
              <w:color w:val="333333"/>
              <w:sz w:val="27"/>
              <w:szCs w:val="27"/>
              <w:lang w:eastAsia="cs-CZ"/>
            </w:rPr>
          </w:rPrChange>
        </w:rPr>
        <w:lastRenderedPageBreak/>
        <w:t>4. Tunnel Computation</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355"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356" w:author="dave" w:date="2011-12-11T18:03:00Z">
            <w:rPr>
              <w:rFonts w:ascii="Arial" w:eastAsia="Times New Roman" w:hAnsi="Arial" w:cs="Arial"/>
              <w:color w:val="333333"/>
              <w:sz w:val="20"/>
              <w:szCs w:val="20"/>
              <w:lang w:eastAsia="cs-CZ"/>
            </w:rPr>
          </w:rPrChange>
        </w:rPr>
        <w:t>Finally, when the set of start</w:t>
      </w:r>
      <w:ins w:id="357" w:author="dave" w:date="2011-12-11T18:15:00Z">
        <w:r w:rsidR="00797806">
          <w:rPr>
            <w:rFonts w:ascii="Arial" w:eastAsia="Times New Roman" w:hAnsi="Arial" w:cs="Arial"/>
            <w:color w:val="333333"/>
            <w:sz w:val="20"/>
            <w:szCs w:val="20"/>
            <w:lang w:val="en-US" w:eastAsia="cs-CZ"/>
          </w:rPr>
          <w:t>-</w:t>
        </w:r>
      </w:ins>
      <w:r w:rsidRPr="009449C0">
        <w:rPr>
          <w:rFonts w:ascii="Arial" w:eastAsia="Times New Roman" w:hAnsi="Arial" w:cs="Arial"/>
          <w:color w:val="333333"/>
          <w:sz w:val="20"/>
          <w:szCs w:val="20"/>
          <w:lang w:val="en-US" w:eastAsia="cs-CZ"/>
          <w:rPrChange w:id="358" w:author="dave" w:date="2011-12-11T18:03:00Z">
            <w:rPr>
              <w:rFonts w:ascii="Arial" w:eastAsia="Times New Roman" w:hAnsi="Arial" w:cs="Arial"/>
              <w:color w:val="333333"/>
              <w:sz w:val="20"/>
              <w:szCs w:val="20"/>
              <w:lang w:eastAsia="cs-CZ"/>
            </w:rPr>
          </w:rPrChange>
        </w:rPr>
        <w:t xml:space="preserve"> and end</w:t>
      </w:r>
      <w:ins w:id="359" w:author="dave" w:date="2011-12-11T18:15:00Z">
        <w:r w:rsidR="00797806">
          <w:rPr>
            <w:rFonts w:ascii="Arial" w:eastAsia="Times New Roman" w:hAnsi="Arial" w:cs="Arial"/>
            <w:color w:val="333333"/>
            <w:sz w:val="20"/>
            <w:szCs w:val="20"/>
            <w:lang w:val="en-US" w:eastAsia="cs-CZ"/>
          </w:rPr>
          <w:t>-</w:t>
        </w:r>
      </w:ins>
      <w:del w:id="360" w:author="dave" w:date="2011-12-11T18:15:00Z">
        <w:r w:rsidRPr="009449C0" w:rsidDel="00797806">
          <w:rPr>
            <w:rFonts w:ascii="Arial" w:eastAsia="Times New Roman" w:hAnsi="Arial" w:cs="Arial"/>
            <w:color w:val="333333"/>
            <w:sz w:val="20"/>
            <w:szCs w:val="20"/>
            <w:lang w:val="en-US" w:eastAsia="cs-CZ"/>
            <w:rPrChange w:id="361" w:author="dave" w:date="2011-12-11T18:03:00Z">
              <w:rPr>
                <w:rFonts w:ascii="Arial" w:eastAsia="Times New Roman" w:hAnsi="Arial" w:cs="Arial"/>
                <w:color w:val="333333"/>
                <w:sz w:val="20"/>
                <w:szCs w:val="20"/>
                <w:lang w:eastAsia="cs-CZ"/>
              </w:rPr>
            </w:rPrChange>
          </w:rPr>
          <w:delText xml:space="preserve"> </w:delText>
        </w:r>
      </w:del>
      <w:r w:rsidRPr="009449C0">
        <w:rPr>
          <w:rFonts w:ascii="Arial" w:eastAsia="Times New Roman" w:hAnsi="Arial" w:cs="Arial"/>
          <w:color w:val="333333"/>
          <w:sz w:val="20"/>
          <w:szCs w:val="20"/>
          <w:lang w:val="en-US" w:eastAsia="cs-CZ"/>
          <w:rPrChange w:id="362" w:author="dave" w:date="2011-12-11T18:03:00Z">
            <w:rPr>
              <w:rFonts w:ascii="Arial" w:eastAsia="Times New Roman" w:hAnsi="Arial" w:cs="Arial"/>
              <w:color w:val="333333"/>
              <w:sz w:val="20"/>
              <w:szCs w:val="20"/>
              <w:lang w:eastAsia="cs-CZ"/>
            </w:rPr>
          </w:rPrChange>
        </w:rPr>
        <w:t>points is identi</w:t>
      </w:r>
      <w:ins w:id="363" w:author="dave" w:date="2011-12-11T18:15:00Z">
        <w:r w:rsidR="00797806">
          <w:rPr>
            <w:rFonts w:ascii="Arial" w:eastAsia="Times New Roman" w:hAnsi="Arial" w:cs="Arial"/>
            <w:color w:val="333333"/>
            <w:sz w:val="20"/>
            <w:szCs w:val="20"/>
            <w:lang w:val="en-US" w:eastAsia="cs-CZ"/>
          </w:rPr>
          <w:t>fi</w:t>
        </w:r>
      </w:ins>
      <w:r w:rsidRPr="009449C0">
        <w:rPr>
          <w:rFonts w:ascii="Arial" w:eastAsia="Times New Roman" w:hAnsi="Arial" w:cs="Arial"/>
          <w:color w:val="333333"/>
          <w:sz w:val="20"/>
          <w:szCs w:val="20"/>
          <w:lang w:val="en-US" w:eastAsia="cs-CZ"/>
          <w:rPrChange w:id="364" w:author="dave" w:date="2011-12-11T18:03:00Z">
            <w:rPr>
              <w:rFonts w:ascii="Arial" w:eastAsia="Times New Roman" w:hAnsi="Arial" w:cs="Arial"/>
              <w:color w:val="333333"/>
              <w:sz w:val="20"/>
              <w:szCs w:val="20"/>
              <w:lang w:eastAsia="cs-CZ"/>
            </w:rPr>
          </w:rPrChange>
        </w:rPr>
        <w:t xml:space="preserve">ed for each cavity, the </w:t>
      </w:r>
      <w:proofErr w:type="spellStart"/>
      <w:r w:rsidRPr="009449C0">
        <w:rPr>
          <w:rFonts w:ascii="Arial" w:eastAsia="Times New Roman" w:hAnsi="Arial" w:cs="Arial"/>
          <w:color w:val="333333"/>
          <w:sz w:val="20"/>
          <w:szCs w:val="20"/>
          <w:lang w:val="en-US" w:eastAsia="cs-CZ"/>
          <w:rPrChange w:id="365" w:author="dave" w:date="2011-12-11T18:03:00Z">
            <w:rPr>
              <w:rFonts w:ascii="Arial" w:eastAsia="Times New Roman" w:hAnsi="Arial" w:cs="Arial"/>
              <w:color w:val="333333"/>
              <w:sz w:val="20"/>
              <w:szCs w:val="20"/>
              <w:lang w:eastAsia="cs-CZ"/>
            </w:rPr>
          </w:rPrChange>
        </w:rPr>
        <w:t>Dijkstra's</w:t>
      </w:r>
      <w:proofErr w:type="spellEnd"/>
      <w:r w:rsidRPr="009449C0">
        <w:rPr>
          <w:rFonts w:ascii="Arial" w:eastAsia="Times New Roman" w:hAnsi="Arial" w:cs="Arial"/>
          <w:color w:val="333333"/>
          <w:sz w:val="20"/>
          <w:szCs w:val="20"/>
          <w:lang w:val="en-US" w:eastAsia="cs-CZ"/>
          <w:rPrChange w:id="366" w:author="dave" w:date="2011-12-11T18:03:00Z">
            <w:rPr>
              <w:rFonts w:ascii="Arial" w:eastAsia="Times New Roman" w:hAnsi="Arial" w:cs="Arial"/>
              <w:color w:val="333333"/>
              <w:sz w:val="20"/>
              <w:szCs w:val="20"/>
              <w:lang w:eastAsia="cs-CZ"/>
            </w:rPr>
          </w:rPrChange>
        </w:rPr>
        <w:t xml:space="preserve"> Shortest Path algorithm </w:t>
      </w:r>
      <w:del w:id="367" w:author="dave" w:date="2011-12-11T18:16:00Z">
        <w:r w:rsidRPr="009449C0" w:rsidDel="00797806">
          <w:rPr>
            <w:rFonts w:ascii="Arial" w:eastAsia="Times New Roman" w:hAnsi="Arial" w:cs="Arial"/>
            <w:color w:val="333333"/>
            <w:sz w:val="20"/>
            <w:szCs w:val="20"/>
            <w:lang w:val="en-US" w:eastAsia="cs-CZ"/>
            <w:rPrChange w:id="368" w:author="dave" w:date="2011-12-11T18:03:00Z">
              <w:rPr>
                <w:rFonts w:ascii="Arial" w:eastAsia="Times New Roman" w:hAnsi="Arial" w:cs="Arial"/>
                <w:color w:val="333333"/>
                <w:sz w:val="20"/>
                <w:szCs w:val="20"/>
                <w:lang w:eastAsia="cs-CZ"/>
              </w:rPr>
            </w:rPrChange>
          </w:rPr>
          <w:delText xml:space="preserve">can </w:delText>
        </w:r>
      </w:del>
      <w:ins w:id="369" w:author="dave" w:date="2011-12-11T18:16:00Z">
        <w:r w:rsidR="00797806">
          <w:rPr>
            <w:rFonts w:ascii="Arial" w:eastAsia="Times New Roman" w:hAnsi="Arial" w:cs="Arial"/>
            <w:color w:val="333333"/>
            <w:sz w:val="20"/>
            <w:szCs w:val="20"/>
            <w:lang w:val="en-US" w:eastAsia="cs-CZ"/>
          </w:rPr>
          <w:t>is</w:t>
        </w:r>
        <w:r w:rsidR="00797806" w:rsidRPr="009449C0">
          <w:rPr>
            <w:rFonts w:ascii="Arial" w:eastAsia="Times New Roman" w:hAnsi="Arial" w:cs="Arial"/>
            <w:color w:val="333333"/>
            <w:sz w:val="20"/>
            <w:szCs w:val="20"/>
            <w:lang w:val="en-US" w:eastAsia="cs-CZ"/>
            <w:rPrChange w:id="370" w:author="dave" w:date="2011-12-11T18:03:00Z">
              <w:rPr>
                <w:rFonts w:ascii="Arial" w:eastAsia="Times New Roman" w:hAnsi="Arial" w:cs="Arial"/>
                <w:color w:val="333333"/>
                <w:sz w:val="20"/>
                <w:szCs w:val="20"/>
                <w:lang w:eastAsia="cs-CZ"/>
              </w:rPr>
            </w:rPrChange>
          </w:rPr>
          <w:t xml:space="preserve"> </w:t>
        </w:r>
      </w:ins>
      <w:del w:id="371" w:author="dave" w:date="2011-12-11T18:16:00Z">
        <w:r w:rsidRPr="009449C0" w:rsidDel="00797806">
          <w:rPr>
            <w:rFonts w:ascii="Arial" w:eastAsia="Times New Roman" w:hAnsi="Arial" w:cs="Arial"/>
            <w:color w:val="333333"/>
            <w:sz w:val="20"/>
            <w:szCs w:val="20"/>
            <w:lang w:val="en-US" w:eastAsia="cs-CZ"/>
            <w:rPrChange w:id="372" w:author="dave" w:date="2011-12-11T18:03:00Z">
              <w:rPr>
                <w:rFonts w:ascii="Arial" w:eastAsia="Times New Roman" w:hAnsi="Arial" w:cs="Arial"/>
                <w:color w:val="333333"/>
                <w:sz w:val="20"/>
                <w:szCs w:val="20"/>
                <w:lang w:eastAsia="cs-CZ"/>
              </w:rPr>
            </w:rPrChange>
          </w:rPr>
          <w:delText xml:space="preserve">be </w:delText>
        </w:r>
      </w:del>
      <w:r w:rsidRPr="009449C0">
        <w:rPr>
          <w:rFonts w:ascii="Arial" w:eastAsia="Times New Roman" w:hAnsi="Arial" w:cs="Arial"/>
          <w:color w:val="333333"/>
          <w:sz w:val="20"/>
          <w:szCs w:val="20"/>
          <w:lang w:val="en-US" w:eastAsia="cs-CZ"/>
          <w:rPrChange w:id="373" w:author="dave" w:date="2011-12-11T18:03:00Z">
            <w:rPr>
              <w:rFonts w:ascii="Arial" w:eastAsia="Times New Roman" w:hAnsi="Arial" w:cs="Arial"/>
              <w:color w:val="333333"/>
              <w:sz w:val="20"/>
              <w:szCs w:val="20"/>
              <w:lang w:eastAsia="cs-CZ"/>
            </w:rPr>
          </w:rPrChange>
        </w:rPr>
        <w:t xml:space="preserve">used to </w:t>
      </w:r>
      <w:ins w:id="374" w:author="dave" w:date="2011-12-11T18:16:00Z">
        <w:r w:rsidR="00797806">
          <w:rPr>
            <w:rFonts w:ascii="Arial" w:eastAsia="Times New Roman" w:hAnsi="Arial" w:cs="Arial"/>
            <w:color w:val="333333"/>
            <w:sz w:val="20"/>
            <w:szCs w:val="20"/>
            <w:lang w:val="en-US" w:eastAsia="cs-CZ"/>
          </w:rPr>
          <w:t>fi</w:t>
        </w:r>
      </w:ins>
      <w:r w:rsidRPr="009449C0">
        <w:rPr>
          <w:rFonts w:ascii="Arial" w:eastAsia="Times New Roman" w:hAnsi="Arial" w:cs="Arial"/>
          <w:color w:val="333333"/>
          <w:sz w:val="20"/>
          <w:szCs w:val="20"/>
          <w:lang w:val="en-US" w:eastAsia="cs-CZ"/>
          <w:rPrChange w:id="375" w:author="dave" w:date="2011-12-11T18:03:00Z">
            <w:rPr>
              <w:rFonts w:ascii="Arial" w:eastAsia="Times New Roman" w:hAnsi="Arial" w:cs="Arial"/>
              <w:color w:val="333333"/>
              <w:sz w:val="20"/>
              <w:szCs w:val="20"/>
              <w:lang w:eastAsia="cs-CZ"/>
            </w:rPr>
          </w:rPrChange>
        </w:rPr>
        <w:t>nd the tunnels between all pairs of start</w:t>
      </w:r>
      <w:ins w:id="376" w:author="dave" w:date="2011-12-11T18:16:00Z">
        <w:r w:rsidR="00797806">
          <w:rPr>
            <w:rFonts w:ascii="Arial" w:eastAsia="Times New Roman" w:hAnsi="Arial" w:cs="Arial"/>
            <w:color w:val="333333"/>
            <w:sz w:val="20"/>
            <w:szCs w:val="20"/>
            <w:lang w:val="en-US" w:eastAsia="cs-CZ"/>
          </w:rPr>
          <w:t>-</w:t>
        </w:r>
      </w:ins>
      <w:r w:rsidRPr="009449C0">
        <w:rPr>
          <w:rFonts w:ascii="Arial" w:eastAsia="Times New Roman" w:hAnsi="Arial" w:cs="Arial"/>
          <w:color w:val="333333"/>
          <w:sz w:val="20"/>
          <w:szCs w:val="20"/>
          <w:lang w:val="en-US" w:eastAsia="cs-CZ"/>
          <w:rPrChange w:id="377" w:author="dave" w:date="2011-12-11T18:03:00Z">
            <w:rPr>
              <w:rFonts w:ascii="Arial" w:eastAsia="Times New Roman" w:hAnsi="Arial" w:cs="Arial"/>
              <w:color w:val="333333"/>
              <w:sz w:val="20"/>
              <w:szCs w:val="20"/>
              <w:lang w:eastAsia="cs-CZ"/>
            </w:rPr>
          </w:rPrChange>
        </w:rPr>
        <w:t xml:space="preserve"> and end</w:t>
      </w:r>
      <w:del w:id="378" w:author="dave" w:date="2011-12-11T18:16:00Z">
        <w:r w:rsidRPr="009449C0" w:rsidDel="00797806">
          <w:rPr>
            <w:rFonts w:ascii="Arial" w:eastAsia="Times New Roman" w:hAnsi="Arial" w:cs="Arial"/>
            <w:color w:val="333333"/>
            <w:sz w:val="20"/>
            <w:szCs w:val="20"/>
            <w:lang w:val="en-US" w:eastAsia="cs-CZ"/>
            <w:rPrChange w:id="379" w:author="dave" w:date="2011-12-11T18:03:00Z">
              <w:rPr>
                <w:rFonts w:ascii="Arial" w:eastAsia="Times New Roman" w:hAnsi="Arial" w:cs="Arial"/>
                <w:color w:val="333333"/>
                <w:sz w:val="20"/>
                <w:szCs w:val="20"/>
                <w:lang w:eastAsia="cs-CZ"/>
              </w:rPr>
            </w:rPrChange>
          </w:rPr>
          <w:delText xml:space="preserve"> </w:delText>
        </w:r>
      </w:del>
      <w:ins w:id="380" w:author="dave" w:date="2011-12-11T18:16:00Z">
        <w:r w:rsidR="00797806">
          <w:rPr>
            <w:rFonts w:ascii="Arial" w:eastAsia="Times New Roman" w:hAnsi="Arial" w:cs="Arial"/>
            <w:color w:val="333333"/>
            <w:sz w:val="20"/>
            <w:szCs w:val="20"/>
            <w:lang w:val="en-US" w:eastAsia="cs-CZ"/>
          </w:rPr>
          <w:t>-</w:t>
        </w:r>
      </w:ins>
      <w:r w:rsidRPr="009449C0">
        <w:rPr>
          <w:rFonts w:ascii="Arial" w:eastAsia="Times New Roman" w:hAnsi="Arial" w:cs="Arial"/>
          <w:color w:val="333333"/>
          <w:sz w:val="20"/>
          <w:szCs w:val="20"/>
          <w:lang w:val="en-US" w:eastAsia="cs-CZ"/>
          <w:rPrChange w:id="381" w:author="dave" w:date="2011-12-11T18:03:00Z">
            <w:rPr>
              <w:rFonts w:ascii="Arial" w:eastAsia="Times New Roman" w:hAnsi="Arial" w:cs="Arial"/>
              <w:color w:val="333333"/>
              <w:sz w:val="20"/>
              <w:szCs w:val="20"/>
              <w:lang w:eastAsia="cs-CZ"/>
            </w:rPr>
          </w:rPrChange>
        </w:rPr>
        <w:t xml:space="preserve">points using the weight function taking into account distances to the surface of the closest </w:t>
      </w:r>
      <w:proofErr w:type="spellStart"/>
      <w:r w:rsidRPr="009449C0">
        <w:rPr>
          <w:rFonts w:ascii="Arial" w:eastAsia="Times New Roman" w:hAnsi="Arial" w:cs="Arial"/>
          <w:color w:val="333333"/>
          <w:sz w:val="20"/>
          <w:szCs w:val="20"/>
          <w:lang w:val="en-US" w:eastAsia="cs-CZ"/>
          <w:rPrChange w:id="382" w:author="dave" w:date="2011-12-11T18:03:00Z">
            <w:rPr>
              <w:rFonts w:ascii="Arial" w:eastAsia="Times New Roman" w:hAnsi="Arial" w:cs="Arial"/>
              <w:color w:val="333333"/>
              <w:sz w:val="20"/>
              <w:szCs w:val="20"/>
              <w:lang w:eastAsia="cs-CZ"/>
            </w:rPr>
          </w:rPrChange>
        </w:rPr>
        <w:t>vdW</w:t>
      </w:r>
      <w:proofErr w:type="spellEnd"/>
      <w:r w:rsidRPr="009449C0">
        <w:rPr>
          <w:rFonts w:ascii="Arial" w:eastAsia="Times New Roman" w:hAnsi="Arial" w:cs="Arial"/>
          <w:color w:val="333333"/>
          <w:sz w:val="20"/>
          <w:szCs w:val="20"/>
          <w:lang w:val="en-US" w:eastAsia="cs-CZ"/>
          <w:rPrChange w:id="383" w:author="dave" w:date="2011-12-11T18:03:00Z">
            <w:rPr>
              <w:rFonts w:ascii="Arial" w:eastAsia="Times New Roman" w:hAnsi="Arial" w:cs="Arial"/>
              <w:color w:val="333333"/>
              <w:sz w:val="20"/>
              <w:szCs w:val="20"/>
              <w:lang w:eastAsia="cs-CZ"/>
            </w:rPr>
          </w:rPrChange>
        </w:rPr>
        <w:t xml:space="preserve"> spheres.</w:t>
      </w:r>
    </w:p>
    <w:p w:rsidR="002E6425" w:rsidRPr="009449C0" w:rsidRDefault="00797806" w:rsidP="00797806">
      <w:pPr>
        <w:shd w:val="clear" w:color="auto" w:fill="FFFFFF"/>
        <w:spacing w:after="150" w:line="240" w:lineRule="auto"/>
        <w:rPr>
          <w:rFonts w:ascii="Arial" w:eastAsia="Times New Roman" w:hAnsi="Arial" w:cs="Arial"/>
          <w:color w:val="333333"/>
          <w:sz w:val="20"/>
          <w:szCs w:val="20"/>
          <w:lang w:val="en-US" w:eastAsia="cs-CZ"/>
          <w:rPrChange w:id="384" w:author="dave" w:date="2011-12-11T18:03:00Z">
            <w:rPr>
              <w:rFonts w:ascii="Arial" w:eastAsia="Times New Roman" w:hAnsi="Arial" w:cs="Arial"/>
              <w:color w:val="333333"/>
              <w:sz w:val="20"/>
              <w:szCs w:val="20"/>
              <w:lang w:eastAsia="cs-CZ"/>
            </w:rPr>
          </w:rPrChange>
        </w:rPr>
      </w:pPr>
      <w:ins w:id="385" w:author="dave" w:date="2011-12-11T18:19:00Z">
        <w:r>
          <w:rPr>
            <w:rFonts w:ascii="Arial" w:eastAsia="Times New Roman" w:hAnsi="Arial" w:cs="Arial"/>
            <w:color w:val="333333"/>
            <w:sz w:val="20"/>
            <w:szCs w:val="20"/>
            <w:lang w:val="en-US" w:eastAsia="cs-CZ"/>
          </w:rPr>
          <w:t>Then</w:t>
        </w:r>
      </w:ins>
      <w:ins w:id="386" w:author="dave" w:date="2011-12-11T18:17:00Z">
        <w:r>
          <w:rPr>
            <w:rFonts w:ascii="Arial" w:eastAsia="Times New Roman" w:hAnsi="Arial" w:cs="Arial"/>
            <w:color w:val="333333"/>
            <w:sz w:val="20"/>
            <w:szCs w:val="20"/>
            <w:lang w:val="en-US" w:eastAsia="cs-CZ"/>
          </w:rPr>
          <w:t xml:space="preserve">, the </w:t>
        </w:r>
      </w:ins>
      <w:del w:id="387" w:author="dave" w:date="2011-12-11T18:17:00Z">
        <w:r w:rsidR="002E6425" w:rsidRPr="009449C0" w:rsidDel="00797806">
          <w:rPr>
            <w:rFonts w:ascii="Arial" w:eastAsia="Times New Roman" w:hAnsi="Arial" w:cs="Arial"/>
            <w:color w:val="333333"/>
            <w:sz w:val="20"/>
            <w:szCs w:val="20"/>
            <w:lang w:val="en-US" w:eastAsia="cs-CZ"/>
            <w:rPrChange w:id="388" w:author="dave" w:date="2011-12-11T18:03:00Z">
              <w:rPr>
                <w:rFonts w:ascii="Arial" w:eastAsia="Times New Roman" w:hAnsi="Arial" w:cs="Arial"/>
                <w:color w:val="333333"/>
                <w:sz w:val="20"/>
                <w:szCs w:val="20"/>
                <w:lang w:eastAsia="cs-CZ"/>
              </w:rPr>
            </w:rPrChange>
          </w:rPr>
          <w:delText xml:space="preserve">Tunnel </w:delText>
        </w:r>
      </w:del>
      <w:ins w:id="389" w:author="dave" w:date="2011-12-11T18:17:00Z">
        <w:r>
          <w:rPr>
            <w:rFonts w:ascii="Arial" w:eastAsia="Times New Roman" w:hAnsi="Arial" w:cs="Arial"/>
            <w:color w:val="333333"/>
            <w:sz w:val="20"/>
            <w:szCs w:val="20"/>
            <w:lang w:val="en-US" w:eastAsia="cs-CZ"/>
          </w:rPr>
          <w:t>t</w:t>
        </w:r>
        <w:r w:rsidRPr="009449C0">
          <w:rPr>
            <w:rFonts w:ascii="Arial" w:eastAsia="Times New Roman" w:hAnsi="Arial" w:cs="Arial"/>
            <w:color w:val="333333"/>
            <w:sz w:val="20"/>
            <w:szCs w:val="20"/>
            <w:lang w:val="en-US" w:eastAsia="cs-CZ"/>
            <w:rPrChange w:id="390" w:author="dave" w:date="2011-12-11T18:03:00Z">
              <w:rPr>
                <w:rFonts w:ascii="Arial" w:eastAsia="Times New Roman" w:hAnsi="Arial" w:cs="Arial"/>
                <w:color w:val="333333"/>
                <w:sz w:val="20"/>
                <w:szCs w:val="20"/>
                <w:lang w:eastAsia="cs-CZ"/>
              </w:rPr>
            </w:rPrChange>
          </w:rPr>
          <w:t>unnel</w:t>
        </w:r>
      </w:ins>
      <w:ins w:id="391" w:author="dave" w:date="2011-12-11T18:20:00Z">
        <w:r>
          <w:rPr>
            <w:rFonts w:ascii="Arial" w:eastAsia="Times New Roman" w:hAnsi="Arial" w:cs="Arial"/>
            <w:color w:val="333333"/>
            <w:sz w:val="20"/>
            <w:szCs w:val="20"/>
            <w:lang w:val="en-US" w:eastAsia="cs-CZ"/>
          </w:rPr>
          <w:t xml:space="preserve"> centerline</w:t>
        </w:r>
      </w:ins>
      <w:ins w:id="392" w:author="dave" w:date="2011-12-11T18:17:00Z">
        <w:r w:rsidRPr="009449C0">
          <w:rPr>
            <w:rFonts w:ascii="Arial" w:eastAsia="Times New Roman" w:hAnsi="Arial" w:cs="Arial"/>
            <w:color w:val="333333"/>
            <w:sz w:val="20"/>
            <w:szCs w:val="20"/>
            <w:lang w:val="en-US" w:eastAsia="cs-CZ"/>
            <w:rPrChange w:id="393" w:author="dave" w:date="2011-12-11T18:03:00Z">
              <w:rPr>
                <w:rFonts w:ascii="Arial" w:eastAsia="Times New Roman" w:hAnsi="Arial" w:cs="Arial"/>
                <w:color w:val="333333"/>
                <w:sz w:val="20"/>
                <w:szCs w:val="20"/>
                <w:lang w:eastAsia="cs-CZ"/>
              </w:rPr>
            </w:rPrChange>
          </w:rPr>
          <w:t xml:space="preserve"> </w:t>
        </w:r>
      </w:ins>
      <w:r w:rsidR="002E6425" w:rsidRPr="009449C0">
        <w:rPr>
          <w:rFonts w:ascii="Arial" w:eastAsia="Times New Roman" w:hAnsi="Arial" w:cs="Arial"/>
          <w:color w:val="333333"/>
          <w:sz w:val="20"/>
          <w:szCs w:val="20"/>
          <w:lang w:val="en-US" w:eastAsia="cs-CZ"/>
          <w:rPrChange w:id="394" w:author="dave" w:date="2011-12-11T18:03:00Z">
            <w:rPr>
              <w:rFonts w:ascii="Arial" w:eastAsia="Times New Roman" w:hAnsi="Arial" w:cs="Arial"/>
              <w:color w:val="333333"/>
              <w:sz w:val="20"/>
              <w:szCs w:val="20"/>
              <w:lang w:eastAsia="cs-CZ"/>
            </w:rPr>
          </w:rPrChange>
        </w:rPr>
        <w:t xml:space="preserve">is </w:t>
      </w:r>
      <w:del w:id="395" w:author="dave" w:date="2011-12-11T18:17:00Z">
        <w:r w:rsidR="002E6425" w:rsidRPr="009449C0" w:rsidDel="00797806">
          <w:rPr>
            <w:rFonts w:ascii="Arial" w:eastAsia="Times New Roman" w:hAnsi="Arial" w:cs="Arial"/>
            <w:color w:val="333333"/>
            <w:sz w:val="20"/>
            <w:szCs w:val="20"/>
            <w:lang w:val="en-US" w:eastAsia="cs-CZ"/>
            <w:rPrChange w:id="396" w:author="dave" w:date="2011-12-11T18:03:00Z">
              <w:rPr>
                <w:rFonts w:ascii="Arial" w:eastAsia="Times New Roman" w:hAnsi="Arial" w:cs="Arial"/>
                <w:color w:val="333333"/>
                <w:sz w:val="20"/>
                <w:szCs w:val="20"/>
                <w:lang w:eastAsia="cs-CZ"/>
              </w:rPr>
            </w:rPrChange>
          </w:rPr>
          <w:delText xml:space="preserve">also </w:delText>
        </w:r>
      </w:del>
      <w:r w:rsidR="002E6425" w:rsidRPr="009449C0">
        <w:rPr>
          <w:rFonts w:ascii="Arial" w:eastAsia="Times New Roman" w:hAnsi="Arial" w:cs="Arial"/>
          <w:color w:val="333333"/>
          <w:sz w:val="20"/>
          <w:szCs w:val="20"/>
          <w:lang w:val="en-US" w:eastAsia="cs-CZ"/>
          <w:rPrChange w:id="397" w:author="dave" w:date="2011-12-11T18:03:00Z">
            <w:rPr>
              <w:rFonts w:ascii="Arial" w:eastAsia="Times New Roman" w:hAnsi="Arial" w:cs="Arial"/>
              <w:color w:val="333333"/>
              <w:sz w:val="20"/>
              <w:szCs w:val="20"/>
              <w:lang w:eastAsia="cs-CZ"/>
            </w:rPr>
          </w:rPrChange>
        </w:rPr>
        <w:t xml:space="preserve">represented </w:t>
      </w:r>
      <w:del w:id="398" w:author="dave" w:date="2011-12-11T18:17:00Z">
        <w:r w:rsidR="002E6425" w:rsidRPr="009449C0" w:rsidDel="00797806">
          <w:rPr>
            <w:rFonts w:ascii="Arial" w:eastAsia="Times New Roman" w:hAnsi="Arial" w:cs="Arial"/>
            <w:color w:val="333333"/>
            <w:sz w:val="20"/>
            <w:szCs w:val="20"/>
            <w:lang w:val="en-US" w:eastAsia="cs-CZ"/>
            <w:rPrChange w:id="399" w:author="dave" w:date="2011-12-11T18:03:00Z">
              <w:rPr>
                <w:rFonts w:ascii="Arial" w:eastAsia="Times New Roman" w:hAnsi="Arial" w:cs="Arial"/>
                <w:color w:val="333333"/>
                <w:sz w:val="20"/>
                <w:szCs w:val="20"/>
                <w:lang w:eastAsia="cs-CZ"/>
              </w:rPr>
            </w:rPrChange>
          </w:rPr>
          <w:delText xml:space="preserve">with </w:delText>
        </w:r>
      </w:del>
      <w:ins w:id="400" w:author="dave" w:date="2011-12-11T18:17:00Z">
        <w:r>
          <w:rPr>
            <w:rFonts w:ascii="Arial" w:eastAsia="Times New Roman" w:hAnsi="Arial" w:cs="Arial"/>
            <w:color w:val="333333"/>
            <w:sz w:val="20"/>
            <w:szCs w:val="20"/>
            <w:lang w:val="en-US" w:eastAsia="cs-CZ"/>
          </w:rPr>
          <w:t>as a</w:t>
        </w:r>
        <w:r w:rsidRPr="009449C0">
          <w:rPr>
            <w:rFonts w:ascii="Arial" w:eastAsia="Times New Roman" w:hAnsi="Arial" w:cs="Arial"/>
            <w:color w:val="333333"/>
            <w:sz w:val="20"/>
            <w:szCs w:val="20"/>
            <w:lang w:val="en-US" w:eastAsia="cs-CZ"/>
            <w:rPrChange w:id="401" w:author="dave" w:date="2011-12-11T18:03:00Z">
              <w:rPr>
                <w:rFonts w:ascii="Arial" w:eastAsia="Times New Roman" w:hAnsi="Arial" w:cs="Arial"/>
                <w:color w:val="333333"/>
                <w:sz w:val="20"/>
                <w:szCs w:val="20"/>
                <w:lang w:eastAsia="cs-CZ"/>
              </w:rPr>
            </w:rPrChange>
          </w:rPr>
          <w:t xml:space="preserve"> </w:t>
        </w:r>
      </w:ins>
      <w:r w:rsidR="002E6425" w:rsidRPr="009449C0">
        <w:rPr>
          <w:rFonts w:ascii="Arial" w:eastAsia="Times New Roman" w:hAnsi="Arial" w:cs="Arial"/>
          <w:color w:val="333333"/>
          <w:sz w:val="20"/>
          <w:szCs w:val="20"/>
          <w:lang w:val="en-US" w:eastAsia="cs-CZ"/>
          <w:rPrChange w:id="402" w:author="dave" w:date="2011-12-11T18:03:00Z">
            <w:rPr>
              <w:rFonts w:ascii="Arial" w:eastAsia="Times New Roman" w:hAnsi="Arial" w:cs="Arial"/>
              <w:color w:val="333333"/>
              <w:sz w:val="20"/>
              <w:szCs w:val="20"/>
              <w:lang w:eastAsia="cs-CZ"/>
            </w:rPr>
          </w:rPrChange>
        </w:rPr>
        <w:t xml:space="preserve">3D natural spline </w:t>
      </w:r>
      <w:del w:id="403" w:author="dave" w:date="2011-12-11T18:17:00Z">
        <w:r w:rsidR="002E6425" w:rsidRPr="009449C0" w:rsidDel="00797806">
          <w:rPr>
            <w:rFonts w:ascii="Arial" w:eastAsia="Times New Roman" w:hAnsi="Arial" w:cs="Arial"/>
            <w:color w:val="333333"/>
            <w:sz w:val="20"/>
            <w:szCs w:val="20"/>
            <w:lang w:val="en-US" w:eastAsia="cs-CZ"/>
            <w:rPrChange w:id="404" w:author="dave" w:date="2011-12-11T18:03:00Z">
              <w:rPr>
                <w:rFonts w:ascii="Arial" w:eastAsia="Times New Roman" w:hAnsi="Arial" w:cs="Arial"/>
                <w:color w:val="333333"/>
                <w:sz w:val="20"/>
                <w:szCs w:val="20"/>
                <w:lang w:eastAsia="cs-CZ"/>
              </w:rPr>
            </w:rPrChange>
          </w:rPr>
          <w:delText xml:space="preserve">representation </w:delText>
        </w:r>
      </w:del>
      <w:ins w:id="405" w:author="dave" w:date="2011-12-11T18:17:00Z">
        <w:r>
          <w:rPr>
            <w:rFonts w:ascii="Arial" w:eastAsia="Times New Roman" w:hAnsi="Arial" w:cs="Arial"/>
            <w:color w:val="333333"/>
            <w:sz w:val="20"/>
            <w:szCs w:val="20"/>
            <w:lang w:val="en-US" w:eastAsia="cs-CZ"/>
          </w:rPr>
          <w:t xml:space="preserve">defined by the </w:t>
        </w:r>
        <w:proofErr w:type="spellStart"/>
        <w:r>
          <w:rPr>
            <w:rFonts w:ascii="Arial" w:eastAsia="Times New Roman" w:hAnsi="Arial" w:cs="Arial"/>
            <w:color w:val="333333"/>
            <w:sz w:val="20"/>
            <w:szCs w:val="20"/>
            <w:lang w:val="en-US" w:eastAsia="cs-CZ"/>
          </w:rPr>
          <w:t>Voronoi</w:t>
        </w:r>
        <w:proofErr w:type="spellEnd"/>
        <w:r>
          <w:rPr>
            <w:rFonts w:ascii="Arial" w:eastAsia="Times New Roman" w:hAnsi="Arial" w:cs="Arial"/>
            <w:color w:val="333333"/>
            <w:sz w:val="20"/>
            <w:szCs w:val="20"/>
            <w:lang w:val="en-US" w:eastAsia="cs-CZ"/>
          </w:rPr>
          <w:t xml:space="preserve"> diagram vertices that form the path found by the </w:t>
        </w:r>
        <w:proofErr w:type="spellStart"/>
        <w:r>
          <w:rPr>
            <w:rFonts w:ascii="Arial" w:eastAsia="Times New Roman" w:hAnsi="Arial" w:cs="Arial"/>
            <w:color w:val="333333"/>
            <w:sz w:val="20"/>
            <w:szCs w:val="20"/>
            <w:lang w:val="en-US" w:eastAsia="cs-CZ"/>
          </w:rPr>
          <w:t>Dijkstra</w:t>
        </w:r>
      </w:ins>
      <w:ins w:id="406" w:author="dave" w:date="2011-12-11T18:18:00Z">
        <w:r>
          <w:rPr>
            <w:rFonts w:ascii="Arial" w:eastAsia="Times New Roman" w:hAnsi="Arial" w:cs="Arial"/>
            <w:color w:val="333333"/>
            <w:sz w:val="20"/>
            <w:szCs w:val="20"/>
            <w:lang w:val="en-US" w:eastAsia="cs-CZ"/>
          </w:rPr>
          <w:t>’s</w:t>
        </w:r>
        <w:proofErr w:type="spellEnd"/>
        <w:r>
          <w:rPr>
            <w:rFonts w:ascii="Arial" w:eastAsia="Times New Roman" w:hAnsi="Arial" w:cs="Arial"/>
            <w:color w:val="333333"/>
            <w:sz w:val="20"/>
            <w:szCs w:val="20"/>
            <w:lang w:val="en-US" w:eastAsia="cs-CZ"/>
          </w:rPr>
          <w:t xml:space="preserve"> algorithm.</w:t>
        </w:r>
      </w:ins>
      <w:ins w:id="407" w:author="dave" w:date="2011-12-11T18:21:00Z">
        <w:r>
          <w:rPr>
            <w:rFonts w:ascii="Arial" w:eastAsia="Times New Roman" w:hAnsi="Arial" w:cs="Arial"/>
            <w:color w:val="333333"/>
            <w:sz w:val="20"/>
            <w:szCs w:val="20"/>
            <w:lang w:val="en-US" w:eastAsia="cs-CZ"/>
          </w:rPr>
          <w:t xml:space="preserve"> </w:t>
        </w:r>
      </w:ins>
      <w:del w:id="408" w:author="dave" w:date="2011-12-11T18:21:00Z">
        <w:r w:rsidR="002E6425" w:rsidRPr="009449C0" w:rsidDel="00797806">
          <w:rPr>
            <w:rFonts w:ascii="Arial" w:eastAsia="Times New Roman" w:hAnsi="Arial" w:cs="Arial"/>
            <w:color w:val="333333"/>
            <w:sz w:val="20"/>
            <w:szCs w:val="20"/>
            <w:lang w:val="en-US" w:eastAsia="cs-CZ"/>
            <w:rPrChange w:id="409" w:author="dave" w:date="2011-12-11T18:03:00Z">
              <w:rPr>
                <w:rFonts w:ascii="Arial" w:eastAsia="Times New Roman" w:hAnsi="Arial" w:cs="Arial"/>
                <w:color w:val="333333"/>
                <w:sz w:val="20"/>
                <w:szCs w:val="20"/>
                <w:lang w:eastAsia="cs-CZ"/>
              </w:rPr>
            </w:rPrChange>
          </w:rPr>
          <w:delText>that maps the normalized tunnel length to a set of 3D points. We refer to this representation as the</w:delText>
        </w:r>
        <w:r w:rsidR="002E6425" w:rsidRPr="009449C0" w:rsidDel="00797806">
          <w:rPr>
            <w:rFonts w:ascii="Arial" w:eastAsia="Times New Roman" w:hAnsi="Arial" w:cs="Arial"/>
            <w:b/>
            <w:bCs/>
            <w:color w:val="333333"/>
            <w:sz w:val="20"/>
            <w:szCs w:val="20"/>
            <w:lang w:val="en-US" w:eastAsia="cs-CZ"/>
            <w:rPrChange w:id="410" w:author="dave" w:date="2011-12-11T18:03:00Z">
              <w:rPr>
                <w:rFonts w:ascii="Arial" w:eastAsia="Times New Roman" w:hAnsi="Arial" w:cs="Arial"/>
                <w:b/>
                <w:bCs/>
                <w:color w:val="333333"/>
                <w:sz w:val="20"/>
                <w:szCs w:val="20"/>
                <w:lang w:eastAsia="cs-CZ"/>
              </w:rPr>
            </w:rPrChange>
          </w:rPr>
          <w:delText>centerline</w:delText>
        </w:r>
        <w:r w:rsidR="002E6425" w:rsidRPr="009449C0" w:rsidDel="00797806">
          <w:rPr>
            <w:rFonts w:ascii="Arial" w:eastAsia="Times New Roman" w:hAnsi="Arial" w:cs="Arial"/>
            <w:color w:val="333333"/>
            <w:sz w:val="20"/>
            <w:szCs w:val="20"/>
            <w:lang w:val="en-US" w:eastAsia="cs-CZ"/>
            <w:rPrChange w:id="411" w:author="dave" w:date="2011-12-11T18:03:00Z">
              <w:rPr>
                <w:rFonts w:ascii="Arial" w:eastAsia="Times New Roman" w:hAnsi="Arial" w:cs="Arial"/>
                <w:color w:val="333333"/>
                <w:sz w:val="20"/>
                <w:szCs w:val="20"/>
                <w:lang w:eastAsia="cs-CZ"/>
              </w:rPr>
            </w:rPrChange>
          </w:rPr>
          <w:delText> of the tunnel. 75 points are typically used for visualization.</w:delText>
        </w:r>
      </w:del>
    </w:p>
    <w:p w:rsidR="002E6425" w:rsidRPr="009449C0" w:rsidRDefault="002E6425" w:rsidP="002E6425">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val="en-US" w:eastAsia="cs-CZ"/>
          <w:rPrChange w:id="412" w:author="dave" w:date="2011-12-11T18:03:00Z">
            <w:rPr>
              <w:rFonts w:ascii="Arial" w:eastAsia="Times New Roman" w:hAnsi="Arial" w:cs="Arial"/>
              <w:b/>
              <w:bCs/>
              <w:color w:val="333333"/>
              <w:sz w:val="27"/>
              <w:szCs w:val="27"/>
              <w:lang w:eastAsia="cs-CZ"/>
            </w:rPr>
          </w:rPrChange>
        </w:rPr>
      </w:pPr>
      <w:r w:rsidRPr="009449C0">
        <w:rPr>
          <w:rFonts w:ascii="Arial" w:eastAsia="Times New Roman" w:hAnsi="Arial" w:cs="Arial"/>
          <w:b/>
          <w:bCs/>
          <w:color w:val="333333"/>
          <w:sz w:val="27"/>
          <w:szCs w:val="27"/>
          <w:lang w:val="en-US" w:eastAsia="cs-CZ"/>
          <w:rPrChange w:id="413" w:author="dave" w:date="2011-12-11T18:03:00Z">
            <w:rPr>
              <w:rFonts w:ascii="Arial" w:eastAsia="Times New Roman" w:hAnsi="Arial" w:cs="Arial"/>
              <w:b/>
              <w:bCs/>
              <w:color w:val="333333"/>
              <w:sz w:val="27"/>
              <w:szCs w:val="27"/>
              <w:lang w:eastAsia="cs-CZ"/>
            </w:rPr>
          </w:rPrChange>
        </w:rPr>
        <w:t>Final Note on the Complexity of the Algorithm</w:t>
      </w:r>
    </w:p>
    <w:p w:rsidR="002E6425" w:rsidRPr="009449C0" w:rsidRDefault="002E6425" w:rsidP="002E6425">
      <w:pPr>
        <w:shd w:val="clear" w:color="auto" w:fill="FFFFFF"/>
        <w:spacing w:after="150" w:line="240" w:lineRule="auto"/>
        <w:rPr>
          <w:rFonts w:ascii="Arial" w:eastAsia="Times New Roman" w:hAnsi="Arial" w:cs="Arial"/>
          <w:color w:val="333333"/>
          <w:sz w:val="20"/>
          <w:szCs w:val="20"/>
          <w:lang w:val="en-US" w:eastAsia="cs-CZ"/>
          <w:rPrChange w:id="414" w:author="dave" w:date="2011-12-11T18:03:00Z">
            <w:rPr>
              <w:rFonts w:ascii="Arial" w:eastAsia="Times New Roman" w:hAnsi="Arial" w:cs="Arial"/>
              <w:color w:val="333333"/>
              <w:sz w:val="20"/>
              <w:szCs w:val="20"/>
              <w:lang w:eastAsia="cs-CZ"/>
            </w:rPr>
          </w:rPrChange>
        </w:rPr>
      </w:pPr>
      <w:r w:rsidRPr="009449C0">
        <w:rPr>
          <w:rFonts w:ascii="Arial" w:eastAsia="Times New Roman" w:hAnsi="Arial" w:cs="Arial"/>
          <w:color w:val="333333"/>
          <w:sz w:val="20"/>
          <w:szCs w:val="20"/>
          <w:lang w:val="en-US" w:eastAsia="cs-CZ"/>
          <w:rPrChange w:id="415" w:author="dave" w:date="2011-12-11T18:03:00Z">
            <w:rPr>
              <w:rFonts w:ascii="Arial" w:eastAsia="Times New Roman" w:hAnsi="Arial" w:cs="Arial"/>
              <w:color w:val="333333"/>
              <w:sz w:val="20"/>
              <w:szCs w:val="20"/>
              <w:lang w:eastAsia="cs-CZ"/>
            </w:rPr>
          </w:rPrChange>
        </w:rPr>
        <w:t xml:space="preserve">The worst case complexity of the algorithm is </w:t>
      </w:r>
      <w:proofErr w:type="gramStart"/>
      <w:r w:rsidRPr="009449C0">
        <w:rPr>
          <w:rFonts w:ascii="Arial" w:eastAsia="Times New Roman" w:hAnsi="Arial" w:cs="Arial"/>
          <w:color w:val="333333"/>
          <w:sz w:val="20"/>
          <w:szCs w:val="20"/>
          <w:lang w:val="en-US" w:eastAsia="cs-CZ"/>
          <w:rPrChange w:id="416" w:author="dave" w:date="2011-12-11T18:03:00Z">
            <w:rPr>
              <w:rFonts w:ascii="Arial" w:eastAsia="Times New Roman" w:hAnsi="Arial" w:cs="Arial"/>
              <w:color w:val="333333"/>
              <w:sz w:val="20"/>
              <w:szCs w:val="20"/>
              <w:lang w:eastAsia="cs-CZ"/>
            </w:rPr>
          </w:rPrChange>
        </w:rPr>
        <w:t>O(</w:t>
      </w:r>
      <w:proofErr w:type="gramEnd"/>
      <w:r w:rsidRPr="009449C0">
        <w:rPr>
          <w:rFonts w:ascii="Arial" w:eastAsia="Times New Roman" w:hAnsi="Arial" w:cs="Arial"/>
          <w:color w:val="333333"/>
          <w:sz w:val="20"/>
          <w:szCs w:val="20"/>
          <w:lang w:val="en-US" w:eastAsia="cs-CZ"/>
          <w:rPrChange w:id="417" w:author="dave" w:date="2011-12-11T18:03:00Z">
            <w:rPr>
              <w:rFonts w:ascii="Arial" w:eastAsia="Times New Roman" w:hAnsi="Arial" w:cs="Arial"/>
              <w:color w:val="333333"/>
              <w:sz w:val="20"/>
              <w:szCs w:val="20"/>
              <w:lang w:eastAsia="cs-CZ"/>
            </w:rPr>
          </w:rPrChange>
        </w:rPr>
        <w:t>M log</w:t>
      </w:r>
      <w:ins w:id="418" w:author="dave" w:date="2011-12-11T18:21:00Z">
        <w:r w:rsidR="00797806">
          <w:rPr>
            <w:rFonts w:ascii="Arial" w:eastAsia="Times New Roman" w:hAnsi="Arial" w:cs="Arial"/>
            <w:color w:val="333333"/>
            <w:sz w:val="20"/>
            <w:szCs w:val="20"/>
            <w:lang w:val="en-US" w:eastAsia="cs-CZ"/>
          </w:rPr>
          <w:t xml:space="preserve"> </w:t>
        </w:r>
      </w:ins>
      <w:r w:rsidRPr="009449C0">
        <w:rPr>
          <w:rFonts w:ascii="Arial" w:eastAsia="Times New Roman" w:hAnsi="Arial" w:cs="Arial"/>
          <w:color w:val="333333"/>
          <w:sz w:val="20"/>
          <w:szCs w:val="20"/>
          <w:lang w:val="en-US" w:eastAsia="cs-CZ"/>
          <w:rPrChange w:id="419" w:author="dave" w:date="2011-12-11T18:03:00Z">
            <w:rPr>
              <w:rFonts w:ascii="Arial" w:eastAsia="Times New Roman" w:hAnsi="Arial" w:cs="Arial"/>
              <w:color w:val="333333"/>
              <w:sz w:val="20"/>
              <w:szCs w:val="20"/>
              <w:lang w:eastAsia="cs-CZ"/>
            </w:rPr>
          </w:rPrChange>
        </w:rPr>
        <w:t xml:space="preserve">M) where M is the number of vertices of the </w:t>
      </w:r>
      <w:proofErr w:type="spellStart"/>
      <w:r w:rsidRPr="009449C0">
        <w:rPr>
          <w:rFonts w:ascii="Arial" w:eastAsia="Times New Roman" w:hAnsi="Arial" w:cs="Arial"/>
          <w:color w:val="333333"/>
          <w:sz w:val="20"/>
          <w:szCs w:val="20"/>
          <w:lang w:val="en-US" w:eastAsia="cs-CZ"/>
          <w:rPrChange w:id="420" w:author="dave" w:date="2011-12-11T18:03:00Z">
            <w:rPr>
              <w:rFonts w:ascii="Arial" w:eastAsia="Times New Roman" w:hAnsi="Arial" w:cs="Arial"/>
              <w:color w:val="333333"/>
              <w:sz w:val="20"/>
              <w:szCs w:val="20"/>
              <w:lang w:eastAsia="cs-CZ"/>
            </w:rPr>
          </w:rPrChange>
        </w:rPr>
        <w:t>Voronoi</w:t>
      </w:r>
      <w:proofErr w:type="spellEnd"/>
      <w:r w:rsidRPr="009449C0">
        <w:rPr>
          <w:rFonts w:ascii="Arial" w:eastAsia="Times New Roman" w:hAnsi="Arial" w:cs="Arial"/>
          <w:color w:val="333333"/>
          <w:sz w:val="20"/>
          <w:szCs w:val="20"/>
          <w:lang w:val="en-US" w:eastAsia="cs-CZ"/>
          <w:rPrChange w:id="421" w:author="dave" w:date="2011-12-11T18:03:00Z">
            <w:rPr>
              <w:rFonts w:ascii="Arial" w:eastAsia="Times New Roman" w:hAnsi="Arial" w:cs="Arial"/>
              <w:color w:val="333333"/>
              <w:sz w:val="20"/>
              <w:szCs w:val="20"/>
              <w:lang w:eastAsia="cs-CZ"/>
            </w:rPr>
          </w:rPrChange>
        </w:rPr>
        <w:t xml:space="preserve"> diagram. In the worst case, M = N</w:t>
      </w:r>
      <w:r w:rsidRPr="009449C0">
        <w:rPr>
          <w:rFonts w:ascii="Arial" w:eastAsia="Times New Roman" w:hAnsi="Arial" w:cs="Arial"/>
          <w:color w:val="333333"/>
          <w:sz w:val="20"/>
          <w:szCs w:val="20"/>
          <w:vertAlign w:val="superscript"/>
          <w:lang w:val="en-US" w:eastAsia="cs-CZ"/>
          <w:rPrChange w:id="422" w:author="dave" w:date="2011-12-11T18:03:00Z">
            <w:rPr>
              <w:rFonts w:ascii="Arial" w:eastAsia="Times New Roman" w:hAnsi="Arial" w:cs="Arial"/>
              <w:color w:val="333333"/>
              <w:sz w:val="20"/>
              <w:szCs w:val="20"/>
              <w:vertAlign w:val="superscript"/>
              <w:lang w:eastAsia="cs-CZ"/>
            </w:rPr>
          </w:rPrChange>
        </w:rPr>
        <w:t>2</w:t>
      </w:r>
      <w:r w:rsidRPr="009449C0">
        <w:rPr>
          <w:rFonts w:ascii="Arial" w:eastAsia="Times New Roman" w:hAnsi="Arial" w:cs="Arial"/>
          <w:color w:val="333333"/>
          <w:sz w:val="20"/>
          <w:szCs w:val="20"/>
          <w:lang w:val="en-US" w:eastAsia="cs-CZ"/>
          <w:rPrChange w:id="423" w:author="dave" w:date="2011-12-11T18:03:00Z">
            <w:rPr>
              <w:rFonts w:ascii="Arial" w:eastAsia="Times New Roman" w:hAnsi="Arial" w:cs="Arial"/>
              <w:color w:val="333333"/>
              <w:sz w:val="20"/>
              <w:szCs w:val="20"/>
              <w:lang w:eastAsia="cs-CZ"/>
            </w:rPr>
          </w:rPrChange>
        </w:rPr>
        <w:t> where N is the number of atoms. However, in most</w:t>
      </w:r>
      <w:ins w:id="424" w:author="dave" w:date="2011-12-11T18:22:00Z">
        <w:r w:rsidR="00797806">
          <w:rPr>
            <w:rFonts w:ascii="Arial" w:eastAsia="Times New Roman" w:hAnsi="Arial" w:cs="Arial"/>
            <w:color w:val="333333"/>
            <w:sz w:val="20"/>
            <w:szCs w:val="20"/>
            <w:lang w:val="en-US" w:eastAsia="cs-CZ"/>
          </w:rPr>
          <w:t xml:space="preserve"> practical</w:t>
        </w:r>
      </w:ins>
      <w:r w:rsidRPr="009449C0">
        <w:rPr>
          <w:rFonts w:ascii="Arial" w:eastAsia="Times New Roman" w:hAnsi="Arial" w:cs="Arial"/>
          <w:color w:val="333333"/>
          <w:sz w:val="20"/>
          <w:szCs w:val="20"/>
          <w:lang w:val="en-US" w:eastAsia="cs-CZ"/>
          <w:rPrChange w:id="425" w:author="dave" w:date="2011-12-11T18:03:00Z">
            <w:rPr>
              <w:rFonts w:ascii="Arial" w:eastAsia="Times New Roman" w:hAnsi="Arial" w:cs="Arial"/>
              <w:color w:val="333333"/>
              <w:sz w:val="20"/>
              <w:szCs w:val="20"/>
              <w:lang w:eastAsia="cs-CZ"/>
            </w:rPr>
          </w:rPrChange>
        </w:rPr>
        <w:t xml:space="preserve"> cases M is almost equal to N. </w:t>
      </w:r>
      <w:proofErr w:type="spellStart"/>
      <w:ins w:id="426" w:author="dave" w:date="2011-12-11T18:22:00Z">
        <w:r w:rsidR="00797806">
          <w:rPr>
            <w:rFonts w:ascii="Arial" w:eastAsia="Times New Roman" w:hAnsi="Arial" w:cs="Arial"/>
            <w:color w:val="333333"/>
            <w:sz w:val="20"/>
            <w:szCs w:val="20"/>
            <w:lang w:val="en-US" w:eastAsia="cs-CZ"/>
          </w:rPr>
          <w:t>Additonally</w:t>
        </w:r>
        <w:proofErr w:type="spellEnd"/>
        <w:r w:rsidR="00797806">
          <w:rPr>
            <w:rFonts w:ascii="Arial" w:eastAsia="Times New Roman" w:hAnsi="Arial" w:cs="Arial"/>
            <w:color w:val="333333"/>
            <w:sz w:val="20"/>
            <w:szCs w:val="20"/>
            <w:lang w:val="en-US" w:eastAsia="cs-CZ"/>
          </w:rPr>
          <w:t xml:space="preserve">, </w:t>
        </w:r>
      </w:ins>
      <w:del w:id="427" w:author="dave" w:date="2011-12-11T18:22:00Z">
        <w:r w:rsidRPr="009449C0" w:rsidDel="00797806">
          <w:rPr>
            <w:rFonts w:ascii="Arial" w:eastAsia="Times New Roman" w:hAnsi="Arial" w:cs="Arial"/>
            <w:color w:val="333333"/>
            <w:sz w:val="20"/>
            <w:szCs w:val="20"/>
            <w:lang w:val="en-US" w:eastAsia="cs-CZ"/>
            <w:rPrChange w:id="428" w:author="dave" w:date="2011-12-11T18:03:00Z">
              <w:rPr>
                <w:rFonts w:ascii="Arial" w:eastAsia="Times New Roman" w:hAnsi="Arial" w:cs="Arial"/>
                <w:color w:val="333333"/>
                <w:sz w:val="20"/>
                <w:szCs w:val="20"/>
                <w:lang w:eastAsia="cs-CZ"/>
              </w:rPr>
            </w:rPrChange>
          </w:rPr>
          <w:delText>T</w:delText>
        </w:r>
      </w:del>
      <w:ins w:id="429" w:author="dave" w:date="2011-12-11T18:22:00Z">
        <w:r w:rsidR="00797806">
          <w:rPr>
            <w:rFonts w:ascii="Arial" w:eastAsia="Times New Roman" w:hAnsi="Arial" w:cs="Arial"/>
            <w:color w:val="333333"/>
            <w:sz w:val="20"/>
            <w:szCs w:val="20"/>
            <w:lang w:val="en-US" w:eastAsia="cs-CZ"/>
          </w:rPr>
          <w:t>t</w:t>
        </w:r>
      </w:ins>
      <w:r w:rsidRPr="009449C0">
        <w:rPr>
          <w:rFonts w:ascii="Arial" w:eastAsia="Times New Roman" w:hAnsi="Arial" w:cs="Arial"/>
          <w:color w:val="333333"/>
          <w:sz w:val="20"/>
          <w:szCs w:val="20"/>
          <w:lang w:val="en-US" w:eastAsia="cs-CZ"/>
          <w:rPrChange w:id="430" w:author="dave" w:date="2011-12-11T18:03:00Z">
            <w:rPr>
              <w:rFonts w:ascii="Arial" w:eastAsia="Times New Roman" w:hAnsi="Arial" w:cs="Arial"/>
              <w:color w:val="333333"/>
              <w:sz w:val="20"/>
              <w:szCs w:val="20"/>
              <w:lang w:eastAsia="cs-CZ"/>
            </w:rPr>
          </w:rPrChange>
        </w:rPr>
        <w:t xml:space="preserve">he complexity of calculating the </w:t>
      </w:r>
      <w:proofErr w:type="spellStart"/>
      <w:r w:rsidRPr="009449C0">
        <w:rPr>
          <w:rFonts w:ascii="Arial" w:eastAsia="Times New Roman" w:hAnsi="Arial" w:cs="Arial"/>
          <w:color w:val="333333"/>
          <w:sz w:val="20"/>
          <w:szCs w:val="20"/>
          <w:lang w:val="en-US" w:eastAsia="cs-CZ"/>
          <w:rPrChange w:id="431" w:author="dave" w:date="2011-12-11T18:03:00Z">
            <w:rPr>
              <w:rFonts w:ascii="Arial" w:eastAsia="Times New Roman" w:hAnsi="Arial" w:cs="Arial"/>
              <w:color w:val="333333"/>
              <w:sz w:val="20"/>
              <w:szCs w:val="20"/>
              <w:lang w:eastAsia="cs-CZ"/>
            </w:rPr>
          </w:rPrChange>
        </w:rPr>
        <w:t>Voronoi</w:t>
      </w:r>
      <w:proofErr w:type="spellEnd"/>
      <w:r w:rsidRPr="009449C0">
        <w:rPr>
          <w:rFonts w:ascii="Arial" w:eastAsia="Times New Roman" w:hAnsi="Arial" w:cs="Arial"/>
          <w:color w:val="333333"/>
          <w:sz w:val="20"/>
          <w:szCs w:val="20"/>
          <w:lang w:val="en-US" w:eastAsia="cs-CZ"/>
          <w:rPrChange w:id="432" w:author="dave" w:date="2011-12-11T18:03:00Z">
            <w:rPr>
              <w:rFonts w:ascii="Arial" w:eastAsia="Times New Roman" w:hAnsi="Arial" w:cs="Arial"/>
              <w:color w:val="333333"/>
              <w:sz w:val="20"/>
              <w:szCs w:val="20"/>
              <w:lang w:eastAsia="cs-CZ"/>
            </w:rPr>
          </w:rPrChange>
        </w:rPr>
        <w:t xml:space="preserve"> diagram is O(N log</w:t>
      </w:r>
      <w:ins w:id="433" w:author="dave" w:date="2011-12-11T18:22:00Z">
        <w:r w:rsidR="00797806">
          <w:rPr>
            <w:rFonts w:ascii="Arial" w:eastAsia="Times New Roman" w:hAnsi="Arial" w:cs="Arial"/>
            <w:color w:val="333333"/>
            <w:sz w:val="20"/>
            <w:szCs w:val="20"/>
            <w:lang w:val="en-US" w:eastAsia="cs-CZ"/>
          </w:rPr>
          <w:t xml:space="preserve"> </w:t>
        </w:r>
      </w:ins>
      <w:r w:rsidRPr="009449C0">
        <w:rPr>
          <w:rFonts w:ascii="Arial" w:eastAsia="Times New Roman" w:hAnsi="Arial" w:cs="Arial"/>
          <w:color w:val="333333"/>
          <w:sz w:val="20"/>
          <w:szCs w:val="20"/>
          <w:lang w:val="en-US" w:eastAsia="cs-CZ"/>
          <w:rPrChange w:id="434" w:author="dave" w:date="2011-12-11T18:03:00Z">
            <w:rPr>
              <w:rFonts w:ascii="Arial" w:eastAsia="Times New Roman" w:hAnsi="Arial" w:cs="Arial"/>
              <w:color w:val="333333"/>
              <w:sz w:val="20"/>
              <w:szCs w:val="20"/>
              <w:lang w:eastAsia="cs-CZ"/>
            </w:rPr>
          </w:rPrChange>
        </w:rPr>
        <w:t xml:space="preserve">N). The complexity of all steps of the pre-processing phase is at most </w:t>
      </w:r>
      <w:proofErr w:type="gramStart"/>
      <w:r w:rsidRPr="009449C0">
        <w:rPr>
          <w:rFonts w:ascii="Arial" w:eastAsia="Times New Roman" w:hAnsi="Arial" w:cs="Arial"/>
          <w:color w:val="333333"/>
          <w:sz w:val="20"/>
          <w:szCs w:val="20"/>
          <w:lang w:val="en-US" w:eastAsia="cs-CZ"/>
          <w:rPrChange w:id="435" w:author="dave" w:date="2011-12-11T18:03:00Z">
            <w:rPr>
              <w:rFonts w:ascii="Arial" w:eastAsia="Times New Roman" w:hAnsi="Arial" w:cs="Arial"/>
              <w:color w:val="333333"/>
              <w:sz w:val="20"/>
              <w:szCs w:val="20"/>
              <w:lang w:eastAsia="cs-CZ"/>
            </w:rPr>
          </w:rPrChange>
        </w:rPr>
        <w:t>O(</w:t>
      </w:r>
      <w:proofErr w:type="gramEnd"/>
      <w:r w:rsidRPr="009449C0">
        <w:rPr>
          <w:rFonts w:ascii="Arial" w:eastAsia="Times New Roman" w:hAnsi="Arial" w:cs="Arial"/>
          <w:color w:val="333333"/>
          <w:sz w:val="20"/>
          <w:szCs w:val="20"/>
          <w:lang w:val="en-US" w:eastAsia="cs-CZ"/>
          <w:rPrChange w:id="436" w:author="dave" w:date="2011-12-11T18:03:00Z">
            <w:rPr>
              <w:rFonts w:ascii="Arial" w:eastAsia="Times New Roman" w:hAnsi="Arial" w:cs="Arial"/>
              <w:color w:val="333333"/>
              <w:sz w:val="20"/>
              <w:szCs w:val="20"/>
              <w:lang w:eastAsia="cs-CZ"/>
            </w:rPr>
          </w:rPrChange>
        </w:rPr>
        <w:t>M log</w:t>
      </w:r>
      <w:ins w:id="437" w:author="dave" w:date="2011-12-11T18:23:00Z">
        <w:r w:rsidR="00797806">
          <w:rPr>
            <w:rFonts w:ascii="Arial" w:eastAsia="Times New Roman" w:hAnsi="Arial" w:cs="Arial"/>
            <w:color w:val="333333"/>
            <w:sz w:val="20"/>
            <w:szCs w:val="20"/>
            <w:lang w:val="en-US" w:eastAsia="cs-CZ"/>
          </w:rPr>
          <w:t xml:space="preserve"> </w:t>
        </w:r>
      </w:ins>
      <w:r w:rsidRPr="009449C0">
        <w:rPr>
          <w:rFonts w:ascii="Arial" w:eastAsia="Times New Roman" w:hAnsi="Arial" w:cs="Arial"/>
          <w:color w:val="333333"/>
          <w:sz w:val="20"/>
          <w:szCs w:val="20"/>
          <w:lang w:val="en-US" w:eastAsia="cs-CZ"/>
          <w:rPrChange w:id="438" w:author="dave" w:date="2011-12-11T18:03:00Z">
            <w:rPr>
              <w:rFonts w:ascii="Arial" w:eastAsia="Times New Roman" w:hAnsi="Arial" w:cs="Arial"/>
              <w:color w:val="333333"/>
              <w:sz w:val="20"/>
              <w:szCs w:val="20"/>
              <w:lang w:eastAsia="cs-CZ"/>
            </w:rPr>
          </w:rPrChange>
        </w:rPr>
        <w:t xml:space="preserve">M). Finally, finding the paths using the </w:t>
      </w:r>
      <w:proofErr w:type="spellStart"/>
      <w:r w:rsidRPr="009449C0">
        <w:rPr>
          <w:rFonts w:ascii="Arial" w:eastAsia="Times New Roman" w:hAnsi="Arial" w:cs="Arial"/>
          <w:color w:val="333333"/>
          <w:sz w:val="20"/>
          <w:szCs w:val="20"/>
          <w:lang w:val="en-US" w:eastAsia="cs-CZ"/>
          <w:rPrChange w:id="439" w:author="dave" w:date="2011-12-11T18:03:00Z">
            <w:rPr>
              <w:rFonts w:ascii="Arial" w:eastAsia="Times New Roman" w:hAnsi="Arial" w:cs="Arial"/>
              <w:color w:val="333333"/>
              <w:sz w:val="20"/>
              <w:szCs w:val="20"/>
              <w:lang w:eastAsia="cs-CZ"/>
            </w:rPr>
          </w:rPrChange>
        </w:rPr>
        <w:t>Dijkstra's</w:t>
      </w:r>
      <w:proofErr w:type="spellEnd"/>
      <w:r w:rsidRPr="009449C0">
        <w:rPr>
          <w:rFonts w:ascii="Arial" w:eastAsia="Times New Roman" w:hAnsi="Arial" w:cs="Arial"/>
          <w:color w:val="333333"/>
          <w:sz w:val="20"/>
          <w:szCs w:val="20"/>
          <w:lang w:val="en-US" w:eastAsia="cs-CZ"/>
          <w:rPrChange w:id="440" w:author="dave" w:date="2011-12-11T18:03:00Z">
            <w:rPr>
              <w:rFonts w:ascii="Arial" w:eastAsia="Times New Roman" w:hAnsi="Arial" w:cs="Arial"/>
              <w:color w:val="333333"/>
              <w:sz w:val="20"/>
              <w:szCs w:val="20"/>
              <w:lang w:eastAsia="cs-CZ"/>
            </w:rPr>
          </w:rPrChange>
        </w:rPr>
        <w:t xml:space="preserve"> algorithm is </w:t>
      </w:r>
      <w:proofErr w:type="gramStart"/>
      <w:r w:rsidRPr="009449C0">
        <w:rPr>
          <w:rFonts w:ascii="Arial" w:eastAsia="Times New Roman" w:hAnsi="Arial" w:cs="Arial"/>
          <w:color w:val="333333"/>
          <w:sz w:val="20"/>
          <w:szCs w:val="20"/>
          <w:lang w:val="en-US" w:eastAsia="cs-CZ"/>
          <w:rPrChange w:id="441" w:author="dave" w:date="2011-12-11T18:03:00Z">
            <w:rPr>
              <w:rFonts w:ascii="Arial" w:eastAsia="Times New Roman" w:hAnsi="Arial" w:cs="Arial"/>
              <w:color w:val="333333"/>
              <w:sz w:val="20"/>
              <w:szCs w:val="20"/>
              <w:lang w:eastAsia="cs-CZ"/>
            </w:rPr>
          </w:rPrChange>
        </w:rPr>
        <w:t>O(</w:t>
      </w:r>
      <w:proofErr w:type="gramEnd"/>
      <w:r w:rsidRPr="009449C0">
        <w:rPr>
          <w:rFonts w:ascii="Arial" w:eastAsia="Times New Roman" w:hAnsi="Arial" w:cs="Arial"/>
          <w:color w:val="333333"/>
          <w:sz w:val="20"/>
          <w:szCs w:val="20"/>
          <w:lang w:val="en-US" w:eastAsia="cs-CZ"/>
          <w:rPrChange w:id="442" w:author="dave" w:date="2011-12-11T18:03:00Z">
            <w:rPr>
              <w:rFonts w:ascii="Arial" w:eastAsia="Times New Roman" w:hAnsi="Arial" w:cs="Arial"/>
              <w:color w:val="333333"/>
              <w:sz w:val="20"/>
              <w:szCs w:val="20"/>
              <w:lang w:eastAsia="cs-CZ"/>
            </w:rPr>
          </w:rPrChange>
        </w:rPr>
        <w:t>K M log</w:t>
      </w:r>
      <w:ins w:id="443" w:author="dave" w:date="2011-12-11T18:23:00Z">
        <w:r w:rsidR="00797806">
          <w:rPr>
            <w:rFonts w:ascii="Arial" w:eastAsia="Times New Roman" w:hAnsi="Arial" w:cs="Arial"/>
            <w:color w:val="333333"/>
            <w:sz w:val="20"/>
            <w:szCs w:val="20"/>
            <w:lang w:val="en-US" w:eastAsia="cs-CZ"/>
          </w:rPr>
          <w:t xml:space="preserve"> </w:t>
        </w:r>
      </w:ins>
      <w:r w:rsidRPr="009449C0">
        <w:rPr>
          <w:rFonts w:ascii="Arial" w:eastAsia="Times New Roman" w:hAnsi="Arial" w:cs="Arial"/>
          <w:color w:val="333333"/>
          <w:sz w:val="20"/>
          <w:szCs w:val="20"/>
          <w:lang w:val="en-US" w:eastAsia="cs-CZ"/>
          <w:rPrChange w:id="444" w:author="dave" w:date="2011-12-11T18:03:00Z">
            <w:rPr>
              <w:rFonts w:ascii="Arial" w:eastAsia="Times New Roman" w:hAnsi="Arial" w:cs="Arial"/>
              <w:color w:val="333333"/>
              <w:sz w:val="20"/>
              <w:szCs w:val="20"/>
              <w:lang w:eastAsia="cs-CZ"/>
            </w:rPr>
          </w:rPrChange>
        </w:rPr>
        <w:t>M) where K is number of tunnels.</w:t>
      </w:r>
      <w:ins w:id="445" w:author="dave" w:date="2011-12-11T18:23:00Z">
        <w:r w:rsidR="00797806">
          <w:rPr>
            <w:rFonts w:ascii="Arial" w:eastAsia="Times New Roman" w:hAnsi="Arial" w:cs="Arial"/>
            <w:color w:val="333333"/>
            <w:sz w:val="20"/>
            <w:szCs w:val="20"/>
            <w:lang w:val="en-US" w:eastAsia="cs-CZ"/>
          </w:rPr>
          <w:t xml:space="preserve"> Together, the complexity of the algorithm </w:t>
        </w:r>
      </w:ins>
      <w:ins w:id="446" w:author="dave" w:date="2011-12-11T18:24:00Z">
        <w:r w:rsidR="00797806">
          <w:rPr>
            <w:rFonts w:ascii="Arial" w:eastAsia="Times New Roman" w:hAnsi="Arial" w:cs="Arial"/>
            <w:color w:val="333333"/>
            <w:sz w:val="20"/>
            <w:szCs w:val="20"/>
            <w:lang w:val="en-US" w:eastAsia="cs-CZ"/>
          </w:rPr>
          <w:t xml:space="preserve">is </w:t>
        </w:r>
        <w:proofErr w:type="gramStart"/>
        <w:r w:rsidR="00797806">
          <w:rPr>
            <w:rFonts w:ascii="Arial" w:eastAsia="Times New Roman" w:hAnsi="Arial" w:cs="Arial"/>
            <w:color w:val="333333"/>
            <w:sz w:val="20"/>
            <w:szCs w:val="20"/>
            <w:lang w:val="en-US" w:eastAsia="cs-CZ"/>
          </w:rPr>
          <w:t>O(</w:t>
        </w:r>
        <w:proofErr w:type="gramEnd"/>
        <w:r w:rsidR="00797806">
          <w:rPr>
            <w:rFonts w:ascii="Arial" w:eastAsia="Times New Roman" w:hAnsi="Arial" w:cs="Arial"/>
            <w:color w:val="333333"/>
            <w:sz w:val="20"/>
            <w:szCs w:val="20"/>
            <w:lang w:val="en-US" w:eastAsia="cs-CZ"/>
          </w:rPr>
          <w:t>K N</w:t>
        </w:r>
        <w:r w:rsidR="00797806" w:rsidRPr="003A6C9F">
          <w:rPr>
            <w:rFonts w:ascii="Arial" w:eastAsia="Times New Roman" w:hAnsi="Arial" w:cs="Arial"/>
            <w:color w:val="333333"/>
            <w:sz w:val="20"/>
            <w:szCs w:val="20"/>
            <w:vertAlign w:val="superscript"/>
            <w:lang w:val="en-US" w:eastAsia="cs-CZ"/>
          </w:rPr>
          <w:t>2</w:t>
        </w:r>
        <w:r w:rsidR="00797806">
          <w:rPr>
            <w:rFonts w:ascii="Arial" w:eastAsia="Times New Roman" w:hAnsi="Arial" w:cs="Arial"/>
            <w:color w:val="333333"/>
            <w:sz w:val="20"/>
            <w:szCs w:val="20"/>
            <w:lang w:val="en-US" w:eastAsia="cs-CZ"/>
          </w:rPr>
          <w:t xml:space="preserve"> log N) where K is the number of found tunnels and N is the number of atoms in the </w:t>
        </w:r>
      </w:ins>
      <w:ins w:id="447" w:author="dave" w:date="2011-12-11T18:25:00Z">
        <w:r w:rsidR="00797806">
          <w:rPr>
            <w:rFonts w:ascii="Arial" w:eastAsia="Times New Roman" w:hAnsi="Arial" w:cs="Arial"/>
            <w:color w:val="333333"/>
            <w:sz w:val="20"/>
            <w:szCs w:val="20"/>
            <w:lang w:val="en-US" w:eastAsia="cs-CZ"/>
          </w:rPr>
          <w:t>molecule</w:t>
        </w:r>
      </w:ins>
      <w:ins w:id="448" w:author="dave" w:date="2011-12-11T18:24:00Z">
        <w:r w:rsidR="00797806">
          <w:rPr>
            <w:rFonts w:ascii="Arial" w:eastAsia="Times New Roman" w:hAnsi="Arial" w:cs="Arial"/>
            <w:color w:val="333333"/>
            <w:sz w:val="20"/>
            <w:szCs w:val="20"/>
            <w:lang w:val="en-US" w:eastAsia="cs-CZ"/>
          </w:rPr>
          <w:t>.</w:t>
        </w:r>
      </w:ins>
    </w:p>
    <w:p w:rsidR="004C3CC6" w:rsidRPr="009449C0" w:rsidRDefault="004C3CC6">
      <w:pPr>
        <w:rPr>
          <w:lang w:val="en-US"/>
          <w:rPrChange w:id="449" w:author="dave" w:date="2011-12-11T18:03:00Z">
            <w:rPr/>
          </w:rPrChange>
        </w:rPr>
      </w:pPr>
    </w:p>
    <w:sectPr w:rsidR="004C3CC6" w:rsidRPr="009449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87A97"/>
    <w:multiLevelType w:val="multilevel"/>
    <w:tmpl w:val="837C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425"/>
    <w:rsid w:val="00031A9A"/>
    <w:rsid w:val="002E6425"/>
    <w:rsid w:val="004C3CC6"/>
    <w:rsid w:val="00705A70"/>
    <w:rsid w:val="00797806"/>
    <w:rsid w:val="009449C0"/>
    <w:rsid w:val="009843F5"/>
    <w:rsid w:val="00A25C99"/>
    <w:rsid w:val="00D332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6425"/>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Heading3">
    <w:name w:val="heading 3"/>
    <w:basedOn w:val="Normal"/>
    <w:link w:val="Heading3Char"/>
    <w:uiPriority w:val="9"/>
    <w:qFormat/>
    <w:rsid w:val="002E6425"/>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425"/>
    <w:rPr>
      <w:rFonts w:ascii="Times New Roman" w:eastAsia="Times New Roman" w:hAnsi="Times New Roman" w:cs="Times New Roman"/>
      <w:b/>
      <w:bCs/>
      <w:sz w:val="36"/>
      <w:szCs w:val="36"/>
      <w:lang w:eastAsia="cs-CZ"/>
    </w:rPr>
  </w:style>
  <w:style w:type="character" w:customStyle="1" w:styleId="Heading3Char">
    <w:name w:val="Heading 3 Char"/>
    <w:basedOn w:val="DefaultParagraphFont"/>
    <w:link w:val="Heading3"/>
    <w:uiPriority w:val="9"/>
    <w:rsid w:val="002E6425"/>
    <w:rPr>
      <w:rFonts w:ascii="Times New Roman" w:eastAsia="Times New Roman" w:hAnsi="Times New Roman" w:cs="Times New Roman"/>
      <w:b/>
      <w:bCs/>
      <w:sz w:val="27"/>
      <w:szCs w:val="27"/>
      <w:lang w:eastAsia="cs-CZ"/>
    </w:rPr>
  </w:style>
  <w:style w:type="paragraph" w:styleId="NormalWeb">
    <w:name w:val="Normal (Web)"/>
    <w:basedOn w:val="Normal"/>
    <w:uiPriority w:val="99"/>
    <w:semiHidden/>
    <w:unhideWhenUsed/>
    <w:rsid w:val="002E642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converted-space">
    <w:name w:val="apple-converted-space"/>
    <w:basedOn w:val="DefaultParagraphFont"/>
    <w:rsid w:val="002E6425"/>
  </w:style>
  <w:style w:type="character" w:styleId="Hyperlink">
    <w:name w:val="Hyperlink"/>
    <w:basedOn w:val="DefaultParagraphFont"/>
    <w:uiPriority w:val="99"/>
    <w:semiHidden/>
    <w:unhideWhenUsed/>
    <w:rsid w:val="002E6425"/>
    <w:rPr>
      <w:color w:val="0000FF"/>
      <w:u w:val="single"/>
    </w:rPr>
  </w:style>
  <w:style w:type="paragraph" w:styleId="BalloonText">
    <w:name w:val="Balloon Text"/>
    <w:basedOn w:val="Normal"/>
    <w:link w:val="BalloonTextChar"/>
    <w:uiPriority w:val="99"/>
    <w:semiHidden/>
    <w:unhideWhenUsed/>
    <w:rsid w:val="00944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9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6425"/>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Heading3">
    <w:name w:val="heading 3"/>
    <w:basedOn w:val="Normal"/>
    <w:link w:val="Heading3Char"/>
    <w:uiPriority w:val="9"/>
    <w:qFormat/>
    <w:rsid w:val="002E6425"/>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425"/>
    <w:rPr>
      <w:rFonts w:ascii="Times New Roman" w:eastAsia="Times New Roman" w:hAnsi="Times New Roman" w:cs="Times New Roman"/>
      <w:b/>
      <w:bCs/>
      <w:sz w:val="36"/>
      <w:szCs w:val="36"/>
      <w:lang w:eastAsia="cs-CZ"/>
    </w:rPr>
  </w:style>
  <w:style w:type="character" w:customStyle="1" w:styleId="Heading3Char">
    <w:name w:val="Heading 3 Char"/>
    <w:basedOn w:val="DefaultParagraphFont"/>
    <w:link w:val="Heading3"/>
    <w:uiPriority w:val="9"/>
    <w:rsid w:val="002E6425"/>
    <w:rPr>
      <w:rFonts w:ascii="Times New Roman" w:eastAsia="Times New Roman" w:hAnsi="Times New Roman" w:cs="Times New Roman"/>
      <w:b/>
      <w:bCs/>
      <w:sz w:val="27"/>
      <w:szCs w:val="27"/>
      <w:lang w:eastAsia="cs-CZ"/>
    </w:rPr>
  </w:style>
  <w:style w:type="paragraph" w:styleId="NormalWeb">
    <w:name w:val="Normal (Web)"/>
    <w:basedOn w:val="Normal"/>
    <w:uiPriority w:val="99"/>
    <w:semiHidden/>
    <w:unhideWhenUsed/>
    <w:rsid w:val="002E642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converted-space">
    <w:name w:val="apple-converted-space"/>
    <w:basedOn w:val="DefaultParagraphFont"/>
    <w:rsid w:val="002E6425"/>
  </w:style>
  <w:style w:type="character" w:styleId="Hyperlink">
    <w:name w:val="Hyperlink"/>
    <w:basedOn w:val="DefaultParagraphFont"/>
    <w:uiPriority w:val="99"/>
    <w:semiHidden/>
    <w:unhideWhenUsed/>
    <w:rsid w:val="002E6425"/>
    <w:rPr>
      <w:color w:val="0000FF"/>
      <w:u w:val="single"/>
    </w:rPr>
  </w:style>
  <w:style w:type="paragraph" w:styleId="BalloonText">
    <w:name w:val="Balloon Text"/>
    <w:basedOn w:val="Normal"/>
    <w:link w:val="BalloonTextChar"/>
    <w:uiPriority w:val="99"/>
    <w:semiHidden/>
    <w:unhideWhenUsed/>
    <w:rsid w:val="00944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9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1162</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11</cp:revision>
  <dcterms:created xsi:type="dcterms:W3CDTF">2011-12-11T16:54:00Z</dcterms:created>
  <dcterms:modified xsi:type="dcterms:W3CDTF">2011-12-11T17:59:00Z</dcterms:modified>
</cp:coreProperties>
</file>